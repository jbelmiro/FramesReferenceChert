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5DE9" w14:textId="6AA4A202" w:rsidR="00FB356B" w:rsidRDefault="00FB356B">
      <w:pPr>
        <w:pStyle w:val="Heading1"/>
      </w:pPr>
      <w:bookmarkStart w:id="0" w:name="introduction"/>
      <w:r w:rsidRPr="00FB356B">
        <w:t>Creating frames of reference for chert exploitation during the Late Pleistocene in Southwesternmost Iberia</w:t>
      </w:r>
      <w:r>
        <w:t>.</w:t>
      </w:r>
    </w:p>
    <w:p w14:paraId="796A1CFB" w14:textId="52A29386" w:rsidR="00903E99" w:rsidRDefault="003445F4">
      <w:pPr>
        <w:pStyle w:val="Heading1"/>
      </w:pPr>
      <w:commentRangeStart w:id="1"/>
      <w:r>
        <w:t>1</w:t>
      </w:r>
      <w:r>
        <w:tab/>
        <w:t>Introduction</w:t>
      </w:r>
      <w:commentRangeEnd w:id="1"/>
      <w:r w:rsidR="00F11A5C">
        <w:rPr>
          <w:rStyle w:val="CommentReference"/>
          <w:rFonts w:asciiTheme="minorHAnsi" w:eastAsiaTheme="minorHAnsi" w:hAnsiTheme="minorHAnsi" w:cstheme="minorBidi"/>
          <w:b w:val="0"/>
          <w:bCs w:val="0"/>
          <w:color w:val="auto"/>
        </w:rPr>
        <w:commentReference w:id="1"/>
      </w:r>
    </w:p>
    <w:p w14:paraId="583E3A61" w14:textId="4CB052EF" w:rsidR="00DE5A6F" w:rsidRDefault="003445F4">
      <w:pPr>
        <w:pStyle w:val="FirstParagraph"/>
      </w:pPr>
      <w:r>
        <w:t xml:space="preserve">The South Iberian territory is a key area to understand cultural transitions </w:t>
      </w:r>
      <w:r w:rsidR="008F6F2B">
        <w:t>from</w:t>
      </w:r>
      <w:r>
        <w:t xml:space="preserve"> the Middle Paleolithic to </w:t>
      </w:r>
      <w:commentRangeStart w:id="2"/>
      <w:r>
        <w:t>early Prehistory</w:t>
      </w:r>
      <w:commentRangeEnd w:id="2"/>
      <w:r w:rsidR="002E76EA">
        <w:rPr>
          <w:rStyle w:val="CommentReference"/>
        </w:rPr>
        <w:commentReference w:id="2"/>
      </w:r>
      <w:r>
        <w:t>.</w:t>
      </w:r>
      <w:r w:rsidR="002A5EE6">
        <w:t xml:space="preserve"> The Algarve region specifically </w:t>
      </w:r>
      <w:r w:rsidR="002A5EE6" w:rsidRPr="002A5EE6">
        <w:rPr>
          <w:rPrChange w:id="3" w:author="Joana Filipa Neto Belmiro" w:date="2022-09-19T12:33:00Z">
            <w:rPr>
              <w:lang w:val="pt-PT"/>
            </w:rPr>
          </w:rPrChange>
        </w:rPr>
        <w:t>(</w:t>
      </w:r>
      <w:r w:rsidR="002A5EE6">
        <w:t xml:space="preserve">south Portugal) has contributed greatly to </w:t>
      </w:r>
      <w:r w:rsidR="002851CE">
        <w:t xml:space="preserve">understanding </w:t>
      </w:r>
      <w:r w:rsidR="002A5EE6">
        <w:t>pre-history</w:t>
      </w:r>
      <w:r w:rsidR="009F3D46">
        <w:t xml:space="preserve"> at </w:t>
      </w:r>
      <w:r w:rsidR="008F6F2B">
        <w:t>a</w:t>
      </w:r>
      <w:r w:rsidR="009F3D46">
        <w:t xml:space="preserve"> European level</w:t>
      </w:r>
      <w:r w:rsidR="002A5EE6">
        <w:t xml:space="preserve">, with several </w:t>
      </w:r>
      <w:r w:rsidR="009F3D46">
        <w:t>well-known archaeological sites and publications.</w:t>
      </w:r>
      <w:r>
        <w:t xml:space="preserve"> As a territory located at the tip of the European continent and with a generally warm climate even during the coldest periods which characterize the </w:t>
      </w:r>
      <w:r w:rsidR="00F64CF1">
        <w:t xml:space="preserve">Late </w:t>
      </w:r>
      <w:r>
        <w:t>Pleistocene</w:t>
      </w:r>
      <w:r w:rsidR="00DE5A6F">
        <w:t xml:space="preserve">, it has been regarded as </w:t>
      </w:r>
      <w:r w:rsidR="000D2EAD">
        <w:t>one of the most</w:t>
      </w:r>
      <w:r w:rsidR="00DE5A6F">
        <w:t xml:space="preserve"> significant glacial refugia in </w:t>
      </w:r>
      <w:r w:rsidR="000D2EAD">
        <w:t>Europe</w:t>
      </w:r>
      <w:r w:rsidR="004C4729">
        <w:t xml:space="preserve"> </w:t>
      </w:r>
      <w:r w:rsidR="004C4729" w:rsidRPr="00FB356B">
        <w:t>(</w:t>
      </w:r>
      <w:r w:rsidR="000D2EAD">
        <w:t xml:space="preserve">Hewitt, 2000; </w:t>
      </w:r>
      <w:r w:rsidR="004C4729" w:rsidRPr="00FB356B">
        <w:t>G</w:t>
      </w:r>
      <w:r w:rsidR="004C4729">
        <w:t>ómez and Lunt, 2007; González-Sampériz et al.</w:t>
      </w:r>
      <w:r w:rsidR="004708C2">
        <w:t xml:space="preserve"> 2010</w:t>
      </w:r>
      <w:r w:rsidR="000D2EAD">
        <w:t>)</w:t>
      </w:r>
      <w:r w:rsidR="004C4729">
        <w:t xml:space="preserve">. </w:t>
      </w:r>
      <w:r>
        <w:t xml:space="preserve"> </w:t>
      </w:r>
      <w:r w:rsidR="008F6F2B">
        <w:t>Several</w:t>
      </w:r>
      <w:r w:rsidR="00174B3C">
        <w:t xml:space="preserve"> authors have suggested that the Middle to Upper Paleolithic cultural sequences present in the Iberian Peninsula territory</w:t>
      </w:r>
      <w:r>
        <w:t xml:space="preserve"> </w:t>
      </w:r>
      <w:r w:rsidR="00174B3C">
        <w:t>are related to adaptation and reorganization processes related to abrupt climatic events (Brädtmoller</w:t>
      </w:r>
      <w:r w:rsidR="008F6F2B">
        <w:t xml:space="preserve"> </w:t>
      </w:r>
      <w:r w:rsidR="00174B3C">
        <w:t xml:space="preserve">et al., 2012; Cascalheira et al., 2021). </w:t>
      </w:r>
      <w:commentRangeStart w:id="4"/>
      <w:r w:rsidR="00DD00FB">
        <w:t xml:space="preserve">As such, the south Iberian territory </w:t>
      </w:r>
      <w:r>
        <w:t>witnessed several moments of crisis, cultural changes</w:t>
      </w:r>
      <w:r w:rsidR="00DE5A6F">
        <w:t>,</w:t>
      </w:r>
      <w:r>
        <w:t xml:space="preserve"> and behavioral adaptations. An example of this is the</w:t>
      </w:r>
      <w:r w:rsidR="00DE5A6F">
        <w:t xml:space="preserve"> late</w:t>
      </w:r>
      <w:r>
        <w:t xml:space="preserve"> occupation of the territory by Neanderthal populations and their consequent disappearance. </w:t>
      </w:r>
      <w:commentRangeEnd w:id="4"/>
      <w:r w:rsidR="002C52A1">
        <w:rPr>
          <w:rStyle w:val="CommentReference"/>
        </w:rPr>
        <w:commentReference w:id="4"/>
      </w:r>
      <w:r w:rsidR="00A91382">
        <w:t>The Iberian record for the Middle Paleolithic allows for nearly 250 kyr of Neanderthal occupations to be studied until the extinction interval (de La Torre, Martínez-Moreno</w:t>
      </w:r>
      <w:r w:rsidR="008F6F2B">
        <w:t>,</w:t>
      </w:r>
      <w:r w:rsidR="00A91382">
        <w:t xml:space="preserve"> and Mora, 2013). </w:t>
      </w:r>
      <w:r w:rsidR="000A5EE4">
        <w:t>Several studies suggest that Neanderthal presence in southern Iberia lasted until c. 37 ka cal BP or later</w:t>
      </w:r>
      <w:r w:rsidR="00A91382">
        <w:t>, with a different trajectory than that found in other places of Europe</w:t>
      </w:r>
      <w:r w:rsidR="000A5EE4">
        <w:t xml:space="preserve"> (Cascalheira, Gonçalves</w:t>
      </w:r>
      <w:r w:rsidR="008F6F2B">
        <w:t>,</w:t>
      </w:r>
      <w:r w:rsidR="000A5EE4">
        <w:t xml:space="preserve"> and Maio, 2021).</w:t>
      </w:r>
    </w:p>
    <w:p w14:paraId="73FB53E1" w14:textId="72C57255" w:rsidR="00F80F4E" w:rsidRDefault="003445F4">
      <w:pPr>
        <w:pStyle w:val="FirstParagraph"/>
      </w:pPr>
      <w:r>
        <w:t xml:space="preserve"> </w:t>
      </w:r>
    </w:p>
    <w:p w14:paraId="1BC1A4FA" w14:textId="10C0F2B4" w:rsidR="0068346C" w:rsidRDefault="003445F4">
      <w:pPr>
        <w:pStyle w:val="FirstParagraph"/>
      </w:pPr>
      <w:r>
        <w:lastRenderedPageBreak/>
        <w:t xml:space="preserve">The several cultural shifts of the Upper Paleolithic (UP) are also represented in the region, in sites </w:t>
      </w:r>
      <w:r w:rsidR="00F80F4E">
        <w:t>with long chronological occupations, from the first UP occupations such as the Aurignacian (not detected in southern Portugal) and the Gravettian</w:t>
      </w:r>
      <w:r>
        <w:t xml:space="preserve">, such as the archaeological site of </w:t>
      </w:r>
      <w:commentRangeStart w:id="5"/>
      <w:r>
        <w:t>Vale Boi</w:t>
      </w:r>
      <w:commentRangeEnd w:id="5"/>
      <w:r w:rsidR="0068346C">
        <w:rPr>
          <w:rStyle w:val="CommentReference"/>
        </w:rPr>
        <w:commentReference w:id="5"/>
      </w:r>
      <w:r>
        <w:t xml:space="preserve">. This site, containing one of the most complete UP sequences of the Iberian Peninsula, offers the opportunity to understand the movements of the first groups of Humans to reach the territory, </w:t>
      </w:r>
      <w:r w:rsidR="00F80F4E">
        <w:t xml:space="preserve">their cultural changes throughout the Upper Paleolithic, </w:t>
      </w:r>
      <w:r>
        <w:t>as well as the impact of abrupt climatic change in culture</w:t>
      </w:r>
      <w:r w:rsidR="0068346C">
        <w:t>, such as the Heinrich Event 2 (HE 2) and the Last Glacial Maximum (LGM)</w:t>
      </w:r>
      <w:r>
        <w:t xml:space="preserve">. </w:t>
      </w:r>
    </w:p>
    <w:p w14:paraId="76E6BB26" w14:textId="42E6A462" w:rsidR="00903E99" w:rsidRDefault="003445F4" w:rsidP="003A2738">
      <w:pPr>
        <w:pStyle w:val="FirstParagraph"/>
      </w:pPr>
      <w:r>
        <w:t xml:space="preserve">Finally, </w:t>
      </w:r>
      <w:r w:rsidR="00D4635E">
        <w:t>south Iberia also shows the existence of several Mesolithic, Neolithic</w:t>
      </w:r>
      <w:r w:rsidR="008F6F2B">
        <w:t>,</w:t>
      </w:r>
      <w:r w:rsidR="00D4635E">
        <w:t xml:space="preserve"> and Chalcolithic settlements and occupations. In south Portugal, for example, studies have shown the use of riverine and estuarine areas for Mesolithic settlements (Carvalho, 2008) and a concentration of </w:t>
      </w:r>
      <w:r w:rsidR="008F6F2B">
        <w:t>sites</w:t>
      </w:r>
      <w:r w:rsidR="00D4635E">
        <w:t xml:space="preserve"> by the westernmost coast of the Algarve (Bicho, 2009), as well as </w:t>
      </w:r>
      <w:r w:rsidR="003A2738">
        <w:t xml:space="preserve">clear settlement and cultural shifts in the Neolithic occupations, followed by Chalcolithic occupations (Sánchez et al., 2012). This complete recent prehistory chronology makes southern Iberia, and in specific, southern Portugal, an ideal territory to study </w:t>
      </w:r>
      <w:r>
        <w:t>the replacement of the last hunter-gatherers of Europe by the first farm</w:t>
      </w:r>
      <w:r w:rsidR="003A2738">
        <w:t>er</w:t>
      </w:r>
      <w:r>
        <w:t>s, and the subsequent transformations these communities went through.</w:t>
      </w:r>
    </w:p>
    <w:p w14:paraId="0CA68549" w14:textId="22C7019B" w:rsidR="00903E99" w:rsidRDefault="003445F4">
      <w:pPr>
        <w:pStyle w:val="BodyText"/>
      </w:pPr>
      <w:r>
        <w:t xml:space="preserve">From </w:t>
      </w:r>
      <w:r w:rsidR="00546252">
        <w:t>at least ~</w:t>
      </w:r>
      <w:r>
        <w:t>40 000 cal BP to 3 000 cal BP</w:t>
      </w:r>
      <w:r w:rsidR="00546252">
        <w:t xml:space="preserve"> (</w:t>
      </w:r>
      <w:commentRangeStart w:id="6"/>
      <w:r w:rsidR="003D2111">
        <w:t>**</w:t>
      </w:r>
      <w:commentRangeEnd w:id="6"/>
      <w:r w:rsidR="003D2111">
        <w:rPr>
          <w:rStyle w:val="CommentReference"/>
        </w:rPr>
        <w:commentReference w:id="6"/>
      </w:r>
      <w:r w:rsidR="003D2111">
        <w:t>, Valera, 2012)</w:t>
      </w:r>
      <w:r>
        <w:t xml:space="preserve">, South Portugal has seen moments of crisis and cultural change of different kinds, which gives this territory a large potential for </w:t>
      </w:r>
      <w:r w:rsidR="00B87281">
        <w:t>prehistorical</w:t>
      </w:r>
      <w:r>
        <w:t xml:space="preserve"> archaeology studies and the study of human behavior in a wide chronological range. With such a wide chronology, differences in </w:t>
      </w:r>
      <w:r w:rsidR="008F6F2B">
        <w:t xml:space="preserve">the </w:t>
      </w:r>
      <w:r w:rsidR="002E76EA">
        <w:t xml:space="preserve">exploitation of resources, management of territories, </w:t>
      </w:r>
      <w:r>
        <w:t xml:space="preserve">settlement patterns, subsistence techniques, climate, </w:t>
      </w:r>
      <w:r>
        <w:lastRenderedPageBreak/>
        <w:t>technology</w:t>
      </w:r>
      <w:r w:rsidR="008F6F2B">
        <w:t>,</w:t>
      </w:r>
      <w:r>
        <w:t xml:space="preserve"> and culture, it is important, however, to find a unifying subject that can be studied, analyzed</w:t>
      </w:r>
      <w:r w:rsidR="008F6F2B">
        <w:t>,</w:t>
      </w:r>
      <w:r>
        <w:t xml:space="preserve"> and compared, bringing together several studies and sites to create a more unified story of the evolution of human behavior. That subject may be the raw material </w:t>
      </w:r>
      <w:r w:rsidR="008F6F2B">
        <w:t>that</w:t>
      </w:r>
      <w:r>
        <w:t xml:space="preserve"> was used by Neanderthals, Human hunter-gatherers</w:t>
      </w:r>
      <w:r w:rsidR="008F6F2B">
        <w:t>,</w:t>
      </w:r>
      <w:r>
        <w:t xml:space="preserve"> and farmers - that raw material is chert.</w:t>
      </w:r>
    </w:p>
    <w:p w14:paraId="6B540B52" w14:textId="2BCF8164" w:rsidR="00903E99" w:rsidRDefault="00BF180A">
      <w:pPr>
        <w:pStyle w:val="BodyText"/>
      </w:pPr>
      <w:r w:rsidRPr="00BF180A">
        <w:t xml:space="preserve">Whenever geologically present (and at times, even when it is not geologically present), Chert </w:t>
      </w:r>
      <w:r w:rsidR="003445F4">
        <w:t>has served as a raw material for the production of blanks to more specialized and complex tools. As a good quality rock, it was procured from close to far-away locations, transported, knapped, retouched, re-used, heated</w:t>
      </w:r>
      <w:r w:rsidR="008F6F2B">
        <w:t>,</w:t>
      </w:r>
      <w:r w:rsidR="003445F4">
        <w:t xml:space="preserve"> and sometimes traded, </w:t>
      </w:r>
      <w:r w:rsidR="008F6F2B">
        <w:t>traveling</w:t>
      </w:r>
      <w:r w:rsidR="003445F4">
        <w:t xml:space="preserve"> long distances in the hands of different groups which produced them. Countless archaeologists and studies have shown the potential of this raw material to understand cultural aspects such as foraging strategies and territory use, mobility, shifts in technological necessities, cultural preferences, changes in raw material visibility and accessibility, or even the establishment, expansion</w:t>
      </w:r>
      <w:r w:rsidR="008F6F2B">
        <w:t>,</w:t>
      </w:r>
      <w:r w:rsidR="003445F4">
        <w:t xml:space="preserve"> and shrinkage of social networks</w:t>
      </w:r>
      <w:r w:rsidR="00B87281">
        <w:t xml:space="preserve"> </w:t>
      </w:r>
      <w:commentRangeStart w:id="7"/>
      <w:commentRangeStart w:id="8"/>
      <w:r w:rsidR="00B87281">
        <w:t>**</w:t>
      </w:r>
      <w:commentRangeEnd w:id="7"/>
      <w:r w:rsidR="00B87281">
        <w:rPr>
          <w:rStyle w:val="CommentReference"/>
        </w:rPr>
        <w:commentReference w:id="7"/>
      </w:r>
      <w:r w:rsidR="003445F4">
        <w:t>.</w:t>
      </w:r>
      <w:commentRangeEnd w:id="8"/>
      <w:r w:rsidR="00F11A5C">
        <w:rPr>
          <w:rStyle w:val="CommentReference"/>
        </w:rPr>
        <w:commentReference w:id="8"/>
      </w:r>
    </w:p>
    <w:p w14:paraId="124345C6" w14:textId="2D13BAC4" w:rsidR="00903E99" w:rsidRDefault="003445F4">
      <w:pPr>
        <w:pStyle w:val="BodyText"/>
      </w:pPr>
      <w:r>
        <w:t xml:space="preserve">As a raw material, chert has been studied in South Portugal. The study of </w:t>
      </w:r>
      <w:r w:rsidR="008F6F2B">
        <w:t>chert-bearing</w:t>
      </w:r>
      <w:r>
        <w:t xml:space="preserve"> outcrops has been a topic of interest for both geologists and archaeologists in the Algarve region, albeit for different reasons. Geological literature has often focused on the processes that formed the seas and landmasses of the Algarve basins, as well as the paleobiology and paleobiogeography of the region. Archaeological literature has focused </w:t>
      </w:r>
      <w:r w:rsidR="008F6F2B">
        <w:t xml:space="preserve">on </w:t>
      </w:r>
      <w:r>
        <w:t xml:space="preserve">chert sources as a way to predict the </w:t>
      </w:r>
      <w:r w:rsidR="00F11A5C">
        <w:t xml:space="preserve">availability of mineral resources, </w:t>
      </w:r>
      <w:r w:rsidR="008F6F2B">
        <w:t xml:space="preserve">and the </w:t>
      </w:r>
      <w:r>
        <w:t>existence of settlements, characterize hunter-gatherer culture throughout prehistory and understand group mobility and social exchange through time.</w:t>
      </w:r>
    </w:p>
    <w:p w14:paraId="39D86F82" w14:textId="77777777" w:rsidR="00903E99" w:rsidRDefault="003445F4">
      <w:pPr>
        <w:pStyle w:val="BodyText"/>
      </w:pPr>
      <w:r>
        <w:lastRenderedPageBreak/>
        <w:t>Geological studies in the Algarve region go back to the 19th century and throughout all of the 20th century, through the creation of geological cartography. These first works provided the basis for the geological knowledge of the Algarve basin, and it allowed further studies within the geosciences, as a large number of Doctoral theses.</w:t>
      </w:r>
    </w:p>
    <w:p w14:paraId="3F3A9901" w14:textId="4AFD8202" w:rsidR="00903E99" w:rsidRDefault="00F11A5C">
      <w:pPr>
        <w:pStyle w:val="BodyText"/>
      </w:pPr>
      <w:r>
        <w:rPr>
          <w:rStyle w:val="q4iawc"/>
          <w:lang w:val="en"/>
        </w:rPr>
        <w:t xml:space="preserve">Unlike what happens in other areas of Portugal (add references from Aubry, Abrunhosa, etc), </w:t>
      </w:r>
      <w:r>
        <w:t xml:space="preserve">archaeological </w:t>
      </w:r>
      <w:r w:rsidR="003445F4">
        <w:t>studies focusing on raw materials, especially chert, have been more scarce. In general, lithic technology studies in the Algarve have approached raw materials through a macroscopic methodology, often related to the location of the settlement (i.e., [@bicho_o_2003]</w:t>
      </w:r>
      <w:r>
        <w:t xml:space="preserve">; </w:t>
      </w:r>
      <w:commentRangeStart w:id="9"/>
      <w:r>
        <w:t>Pereira et al 2016</w:t>
      </w:r>
      <w:commentRangeEnd w:id="9"/>
      <w:r>
        <w:rPr>
          <w:rStyle w:val="CommentReference"/>
        </w:rPr>
        <w:commentReference w:id="9"/>
      </w:r>
      <w:r w:rsidR="003445F4">
        <w:t>) or the description of the collection (i.e., [@cascalheira_tecnologia_2010], [@marreiros_lithic_2015]). The work of Veríssimo (2005) focusing on the occurrence of chert in western Algarve provided the initial basis for comparative studies, maintaining however solely a macroscopic component. Finally, the creation of LusoLit (Telmo et al. 2016) and the collection of samples from the Algarve provided a new leap in the study of chert in the region.</w:t>
      </w:r>
    </w:p>
    <w:p w14:paraId="460C9FD8" w14:textId="04E54A81" w:rsidR="00903E99" w:rsidRDefault="003445F4">
      <w:pPr>
        <w:pStyle w:val="BodyText"/>
      </w:pPr>
      <w:r>
        <w:t>Given the existence of several chert-bearing outcrops in South Portugal, preliminary raw material studies, a region of archaeological importance</w:t>
      </w:r>
      <w:r w:rsidR="008F6F2B">
        <w:t>,</w:t>
      </w:r>
      <w:r>
        <w:t xml:space="preserve"> and the existence of a rich archaeological record, the Algarve stands as a region full of potential for studies of chert and the development of a lithotheque which may serve for regional studies, but also for comparative studies outside, where chert may have been transported and traded, offering the chance to complete the record of exotic cherts which may be coming from the Algarve.</w:t>
      </w:r>
    </w:p>
    <w:p w14:paraId="6B67F786" w14:textId="4C32B22F" w:rsidR="00242E7D" w:rsidRDefault="00242E7D">
      <w:pPr>
        <w:pStyle w:val="BodyText"/>
      </w:pPr>
      <w:r>
        <w:t xml:space="preserve">This paper aims to locate and characterize the nature of chert sources in southern Portugal and their availability. Furthermore, it aims to test the potential of different methodological </w:t>
      </w:r>
      <w:r>
        <w:lastRenderedPageBreak/>
        <w:t>approaches to characterize the regional cherts and develop a methodological approach adapted to this study area.</w:t>
      </w:r>
    </w:p>
    <w:p w14:paraId="20B7D32E" w14:textId="261CDFFC" w:rsidR="00903E99" w:rsidRDefault="003445F4">
      <w:pPr>
        <w:pStyle w:val="Heading2"/>
      </w:pPr>
      <w:bookmarkStart w:id="10" w:name="geological-setting-and-chert-outcrops"/>
      <w:commentRangeStart w:id="11"/>
      <w:del w:id="12" w:author="Xavier Terradas" w:date="2022-09-09T19:27:00Z">
        <w:r w:rsidDel="00F11A5C">
          <w:delText>1.1</w:delText>
        </w:r>
      </w:del>
      <w:ins w:id="13" w:author="Xavier Terradas" w:date="2022-09-09T19:27:00Z">
        <w:r w:rsidR="00F11A5C">
          <w:t>2</w:t>
        </w:r>
        <w:r w:rsidR="00055B4E">
          <w:t>.</w:t>
        </w:r>
      </w:ins>
      <w:r>
        <w:tab/>
        <w:t>Geological setting and chert outcrops</w:t>
      </w:r>
      <w:commentRangeEnd w:id="11"/>
      <w:r w:rsidR="00F11A5C">
        <w:rPr>
          <w:rStyle w:val="CommentReference"/>
          <w:rFonts w:asciiTheme="minorHAnsi" w:eastAsiaTheme="minorHAnsi" w:hAnsiTheme="minorHAnsi" w:cstheme="minorBidi"/>
          <w:b w:val="0"/>
          <w:bCs w:val="0"/>
          <w:color w:val="auto"/>
        </w:rPr>
        <w:commentReference w:id="11"/>
      </w:r>
    </w:p>
    <w:p w14:paraId="472D427C" w14:textId="73B85F98" w:rsidR="00903E99" w:rsidRDefault="003445F4">
      <w:pPr>
        <w:pStyle w:val="Heading3"/>
      </w:pPr>
      <w:bookmarkStart w:id="14" w:name="geological-setting"/>
      <w:del w:id="15" w:author="Xavier Terradas" w:date="2022-09-09T19:27:00Z">
        <w:r w:rsidDel="00F11A5C">
          <w:delText>1.1.1</w:delText>
        </w:r>
      </w:del>
      <w:ins w:id="16" w:author="Xavier Terradas" w:date="2022-09-09T19:27:00Z">
        <w:r w:rsidR="00F11A5C">
          <w:t>2.1</w:t>
        </w:r>
        <w:r w:rsidR="00055B4E">
          <w:t>.</w:t>
        </w:r>
      </w:ins>
      <w:r>
        <w:tab/>
        <w:t>Geological setting</w:t>
      </w:r>
    </w:p>
    <w:p w14:paraId="2E5C606C" w14:textId="26583B2F" w:rsidR="00903E99" w:rsidRDefault="003445F4">
      <w:pPr>
        <w:pStyle w:val="FirstParagraph"/>
      </w:pPr>
      <w:r>
        <w:t xml:space="preserve">The Algarve region is located in </w:t>
      </w:r>
      <w:r w:rsidR="008F6F2B">
        <w:t>southern</w:t>
      </w:r>
      <w:r>
        <w:t xml:space="preserve"> Portugal, framed north and east by the Alentejo region and Spain respectively. To the west and south, it is bordered by the Atlantic ocean. Geologically, it is composed of two main geological units: the South Portuguese Zone (SPZ) and the Algarve basin. The SPZ is composed of four “domains” of different lithologies and ages, extending up to Alentejo, although all within the Paleozoic period. It is overlain unconformably by the Mesozoic sedimentary rocks of the basin [@fernandes_new_2012]. The Algarve basin is one of </w:t>
      </w:r>
      <w:r w:rsidR="008F6F2B">
        <w:t xml:space="preserve">the </w:t>
      </w:r>
      <w:r>
        <w:t xml:space="preserve">broader Jurassic outcrops in Portugal (Malchus and Kuss, 1988). It corresponds to the </w:t>
      </w:r>
      <w:r w:rsidR="008F6F2B">
        <w:t>Mesozoic</w:t>
      </w:r>
      <w:r>
        <w:t xml:space="preserve">-cenozoic sediments </w:t>
      </w:r>
      <w:r w:rsidR="008F6F2B">
        <w:t>that</w:t>
      </w:r>
      <w:r>
        <w:t xml:space="preserve"> outcrop south of Portugal, from Cape of St. Vicent to Vila Real de St. António. The Algarve basin is associated with the opening of the central Atlantic and with the eventual oceanic crust formation in the western part of the </w:t>
      </w:r>
      <w:r w:rsidR="008F6F2B">
        <w:t>Tethys</w:t>
      </w:r>
      <w:r>
        <w:t xml:space="preserve"> sea, between the Algarve and North Africa (Terrinha et al., 2013). After the sedimentation period between the Triassic and the Sinemurian (Lower Jurassic), the </w:t>
      </w:r>
      <w:r w:rsidR="008F6F2B">
        <w:t>Mesozoic</w:t>
      </w:r>
      <w:r>
        <w:t xml:space="preserve"> basin was divided </w:t>
      </w:r>
      <w:r w:rsidR="008F6F2B">
        <w:t>into</w:t>
      </w:r>
      <w:r>
        <w:t xml:space="preserve"> two sub-basins (western sub-basin and oriental sub-basin)</w:t>
      </w:r>
      <w:r w:rsidR="002E4557">
        <w:t>.</w:t>
      </w:r>
      <w:r>
        <w:t xml:space="preserve"> The existence of two sub-basins and a structural higher area between them, allied with the expansion and retraction of the seas allowed a variation of sedimentation environments, ranging between </w:t>
      </w:r>
      <w:r w:rsidR="008F6F2B">
        <w:t xml:space="preserve">the </w:t>
      </w:r>
      <w:r>
        <w:t>external platform and internal platform, and continental, hemipelagic, or deep marine environments (Terrinha et al., 2013). It was this variance in deposition environments that created the variety of Paleozoic sedimentary facies, with moments of more or less homogeneity throughout this period.</w:t>
      </w:r>
    </w:p>
    <w:p w14:paraId="28EBCCC1" w14:textId="320E9763" w:rsidR="00903E99" w:rsidRDefault="003445F4">
      <w:pPr>
        <w:pStyle w:val="BodyText"/>
      </w:pPr>
      <w:r>
        <w:lastRenderedPageBreak/>
        <w:t xml:space="preserve">The Algarve basin is of essential importance for the existence of chert in the Algarve region since it is in the Paleozoic sediments where chert nodules can be found. Paleozoic sedimentation in the basin starts in the Triassic, although the identification of chert nodules or beds is limited to the Lower to Upper Jurassic. It is at the start of the Lower Jurassic, during the Lower Pliesbachian (also named Carixian) that the Algarve basin started to separate into two sub-basins until the </w:t>
      </w:r>
      <w:r w:rsidR="008F6F2B">
        <w:t>Callovian</w:t>
      </w:r>
      <w:r>
        <w:t xml:space="preserve"> (Middle Jurassic) when an uplift episode allowed uniform sedimentation of the basin (Rocha, 1976; Terrinha et al., 2013). During the Lower Pliensbachian, the sediments in the western sub-basin can be described as marine, of </w:t>
      </w:r>
      <w:r w:rsidR="008F6F2B">
        <w:t xml:space="preserve">the </w:t>
      </w:r>
      <w:r>
        <w:t>external platform, while the sediments of the eastern sub-basin are of an internal platform. The transition between the Lower Jurassic to the Middle Jurassic shows a hiatus, as there are no known sediments from the Toarcian to the Aaelinian in the basin, the sedimentation restarting only after the latter age. During the Upper Jurassic</w:t>
      </w:r>
      <w:r w:rsidR="008F6F2B">
        <w:t>,</w:t>
      </w:r>
      <w:r>
        <w:t xml:space="preserve"> the lithofacies variation became more prominent, especially during the Upper Oxfordian-Lower Kimmeridgian, with a certain uniformity of the lithofacies in all the sub-basins during the Upper Kimmeridgian (Terrinha et al., 2013).</w:t>
      </w:r>
    </w:p>
    <w:p w14:paraId="791AC075" w14:textId="637AC81F" w:rsidR="00903E99" w:rsidRDefault="003445F4">
      <w:pPr>
        <w:pStyle w:val="Heading3"/>
      </w:pPr>
      <w:bookmarkStart w:id="17" w:name="chert-outcrops"/>
      <w:bookmarkEnd w:id="14"/>
      <w:del w:id="18" w:author="Xavier Terradas" w:date="2022-09-09T19:45:00Z">
        <w:r w:rsidDel="00055B4E">
          <w:delText>1.1.2</w:delText>
        </w:r>
      </w:del>
      <w:ins w:id="19" w:author="Xavier Terradas" w:date="2022-09-09T19:45:00Z">
        <w:r w:rsidR="00055B4E">
          <w:t>2.2.</w:t>
        </w:r>
      </w:ins>
      <w:r>
        <w:tab/>
        <w:t>Chert outcrops</w:t>
      </w:r>
    </w:p>
    <w:p w14:paraId="12563920" w14:textId="77777777" w:rsidR="00903E99" w:rsidRDefault="003445F4">
      <w:pPr>
        <w:pStyle w:val="FirstParagraph"/>
      </w:pPr>
      <w:r>
        <w:t>In general, the presence of chert in the Algarve region and be attributed to limestone or dolomitic limestone layers. They appear with relative frequency, and often as nodules of small to medium dimensions, although thin beds of chert can also be identified in some areas.</w:t>
      </w:r>
    </w:p>
    <w:p w14:paraId="10DA3467" w14:textId="77777777" w:rsidR="00903E99" w:rsidRDefault="003445F4">
      <w:pPr>
        <w:pStyle w:val="BodyText"/>
      </w:pPr>
      <w:r>
        <w:t xml:space="preserve">As mentioned above, outcrops with chert nodules in the Algarve region can be found in the Paleozoic sediments from the Algarve Basin, more specifically in the Jurassic sediments. </w:t>
      </w:r>
      <w:r>
        <w:lastRenderedPageBreak/>
        <w:t>Chert nodules can be found within Lower, Middle and Upper Jurassic layers, although restricted to a limited number of layers within the stratigraphy and not present in every geological cut.</w:t>
      </w:r>
    </w:p>
    <w:p w14:paraId="1E191A9A" w14:textId="181E5408" w:rsidR="00903E99" w:rsidRDefault="003445F4">
      <w:pPr>
        <w:pStyle w:val="BodyText"/>
      </w:pPr>
      <w:r>
        <w:t xml:space="preserve">Lower Jurassic geological layers with chert nodules can be mostly found in the Carixian-age sediments (also known as Pliensbachian) from the Sagres region, often outcropping in </w:t>
      </w:r>
      <w:r w:rsidR="00055B4E">
        <w:t xml:space="preserve">those places </w:t>
      </w:r>
      <w:r w:rsidR="00055B4E">
        <w:rPr>
          <w:rStyle w:val="q4iawc"/>
          <w:lang w:val="en"/>
        </w:rPr>
        <w:t>where more layers are exposed, such as beach-generated cliffs and associated deposits</w:t>
      </w:r>
      <w:r>
        <w:t xml:space="preserve">. These include the chert nodules and beds from Cabo de S. Vicente to Praia do Belixe, but also the small outcrop inland, in Ferrel. The chert nodules occur within </w:t>
      </w:r>
      <w:r w:rsidR="008F6F2B">
        <w:t xml:space="preserve">the </w:t>
      </w:r>
      <w:r>
        <w:t>limestone, dolomitic limestone</w:t>
      </w:r>
      <w:r w:rsidR="008F6F2B">
        <w:t>,</w:t>
      </w:r>
      <w:r>
        <w:t xml:space="preserve"> and marly limestone. Further east one layer with chert nodules was also identified but attributed to the Sinemurian-Toarcian, in a formation identified as “Limestones with </w:t>
      </w:r>
      <w:r>
        <w:rPr>
          <w:i/>
          <w:iCs/>
        </w:rPr>
        <w:t>Paleodasucladus</w:t>
      </w:r>
      <w:r>
        <w:t xml:space="preserve"> and limestones with chert nodules”. Described only in the Geologic Map at a 1 200 000 scale</w:t>
      </w:r>
      <w:r w:rsidR="008F6F2B">
        <w:t>,</w:t>
      </w:r>
      <w:r>
        <w:t xml:space="preserve"> however, these chert nodules were characterized as micronodules [@oliveira_carta_1992].</w:t>
      </w:r>
    </w:p>
    <w:p w14:paraId="441E4EDA" w14:textId="4392FBB8" w:rsidR="00903E99" w:rsidRDefault="003445F4">
      <w:pPr>
        <w:pStyle w:val="BodyText"/>
      </w:pPr>
      <w:r>
        <w:t>Middle Jurassic geological layers with chert nodules are only found east of Sagres, in the Albufeira, Faro</w:t>
      </w:r>
      <w:r w:rsidR="008F6F2B">
        <w:t>,</w:t>
      </w:r>
      <w:r>
        <w:t xml:space="preserve"> and Tavira </w:t>
      </w:r>
      <w:r w:rsidR="008F6F2B">
        <w:t>regions</w:t>
      </w:r>
      <w:r>
        <w:t>. These layers were attributed to the Malhão Formation, from the Aalenian-Bajocian age. In general, this formation was described as carbonated, marine</w:t>
      </w:r>
      <w:r w:rsidR="008F6F2B">
        <w:t>,</w:t>
      </w:r>
      <w:r>
        <w:t xml:space="preserve"> and thick, and chert can be found in two different layers: monogenic conglomerates with micritic limestone intercalations with chert beds and nodules; microcrystalline limestones with chert nodules (pel-biomicrite). Another chert outcrop was identified in the Geologic Map at a 1 200 000 scale, attributed to the Bajocian-Batonian age and named “Alagoa conglomerates”, with partially dolomitic limestones and chert nodules.</w:t>
      </w:r>
    </w:p>
    <w:p w14:paraId="59C3D0EB" w14:textId="6F3E4C8C" w:rsidR="00903E99" w:rsidRDefault="003445F4">
      <w:pPr>
        <w:pStyle w:val="BodyText"/>
      </w:pPr>
      <w:r>
        <w:lastRenderedPageBreak/>
        <w:t>Finally, Upper Jurassic sediments have been identified also in the Albufeira, Faro</w:t>
      </w:r>
      <w:r w:rsidR="008F6F2B">
        <w:t>,</w:t>
      </w:r>
      <w:r>
        <w:t xml:space="preserve"> and Tavira area. The Jordana Formation was attributed to the Kimmeridgian/Kimmeridgian-Portlandian and is characterized by dark-gray limestones, with frequent secondary silifications with abundant fossil fragments. In the Tavira area</w:t>
      </w:r>
      <w:r w:rsidR="008F6F2B">
        <w:t>,</w:t>
      </w:r>
      <w:r>
        <w:t xml:space="preserve"> these layers were instead attributed to the Oxfordian-Kimmeridgian age.</w:t>
      </w:r>
    </w:p>
    <w:p w14:paraId="4832AB66" w14:textId="1DB822CD" w:rsidR="00903E99" w:rsidRDefault="003445F4">
      <w:pPr>
        <w:pStyle w:val="Heading1"/>
      </w:pPr>
      <w:bookmarkStart w:id="20" w:name="materials-and-methods"/>
      <w:bookmarkEnd w:id="0"/>
      <w:bookmarkEnd w:id="10"/>
      <w:bookmarkEnd w:id="17"/>
      <w:del w:id="21" w:author="Xavier Terradas" w:date="2022-09-09T19:45:00Z">
        <w:r w:rsidDel="00055B4E">
          <w:delText>2</w:delText>
        </w:r>
      </w:del>
      <w:ins w:id="22" w:author="Xavier Terradas" w:date="2022-09-09T19:45:00Z">
        <w:r w:rsidR="00055B4E">
          <w:t>3</w:t>
        </w:r>
      </w:ins>
      <w:r>
        <w:tab/>
        <w:t>Materials and methods</w:t>
      </w:r>
    </w:p>
    <w:p w14:paraId="5AE654B3" w14:textId="51A1DE4D" w:rsidR="00903E99" w:rsidRPr="003E1DC2" w:rsidRDefault="003445F4">
      <w:pPr>
        <w:pStyle w:val="FirstParagraph"/>
      </w:pPr>
      <w:r>
        <w:t xml:space="preserve">To identify the chert outcrops present in </w:t>
      </w:r>
      <w:r w:rsidR="002E4557">
        <w:t xml:space="preserve">southern </w:t>
      </w:r>
      <w:r>
        <w:t>Portugal and understand the chert’s characteristics, a macroscopic and petrographic approach was applied to the study of geological samples.</w:t>
      </w:r>
      <w:r w:rsidR="008E2343">
        <w:t xml:space="preserve"> A combination of methods in a multilayered approach</w:t>
      </w:r>
      <w:r w:rsidR="003E1DC2">
        <w:t xml:space="preserve"> is an important tool to reconstruct the geological and geographical origin of raw materials. This is because different methods have their inherent limitations. By combining these two different methodologies the goal was to create several layers of analysis, which may then be further pursued or added new layers </w:t>
      </w:r>
      <w:r w:rsidR="003E1DC2" w:rsidRPr="003E1DC2">
        <w:t>(</w:t>
      </w:r>
      <w:r w:rsidR="003E1DC2">
        <w:t xml:space="preserve">Brandl, 2016). </w:t>
      </w:r>
      <w:r w:rsidR="00C4675D">
        <w:t>Several other similar methodologies and approaches have been applied in other regions (</w:t>
      </w:r>
      <w:r w:rsidR="00C4675D" w:rsidRPr="00C4675D">
        <w:rPr>
          <w:highlight w:val="yellow"/>
        </w:rPr>
        <w:t>references</w:t>
      </w:r>
      <w:r w:rsidR="00C4675D">
        <w:t>). However, the chosen analysis techniques should be adapted to the specific geographic context, the research questions</w:t>
      </w:r>
      <w:r w:rsidR="008F6F2B">
        <w:t>,</w:t>
      </w:r>
      <w:r w:rsidR="00C4675D">
        <w:t xml:space="preserve"> problematics</w:t>
      </w:r>
      <w:r w:rsidR="008F6F2B">
        <w:t>,</w:t>
      </w:r>
      <w:r w:rsidR="00C4675D">
        <w:t xml:space="preserve"> and the characteristics of the types of cherts in question. Since only preliminary studies of raw materials were applied in the western portion of southern Portugal, and petrographic data has </w:t>
      </w:r>
      <w:r w:rsidR="003F409C">
        <w:t xml:space="preserve">been </w:t>
      </w:r>
      <w:r w:rsidR="00C4675D">
        <w:t xml:space="preserve">shown to provide good results for the characterization of cherts in this region, the two </w:t>
      </w:r>
      <w:r w:rsidR="00A30EBA">
        <w:t>methodologies</w:t>
      </w:r>
      <w:r w:rsidR="00C4675D">
        <w:t xml:space="preserve"> were chosen for the study.</w:t>
      </w:r>
    </w:p>
    <w:p w14:paraId="514C3F67" w14:textId="54C56084" w:rsidR="00903E99" w:rsidRDefault="003445F4">
      <w:pPr>
        <w:pStyle w:val="BodyText"/>
      </w:pPr>
      <w:commentRangeStart w:id="23"/>
      <w:r>
        <w:t xml:space="preserve">Geological samples were obtained through fieldwork, </w:t>
      </w:r>
      <w:r w:rsidR="008F6F2B">
        <w:t>from</w:t>
      </w:r>
      <w:r>
        <w:t xml:space="preserve"> August of 2021 (west Algarve) and April to June 2022 (east Algarve), and included visits to previously known outcrops and prospection of areas identified in geological maps. The first step of fieldwork included </w:t>
      </w:r>
      <w:r>
        <w:lastRenderedPageBreak/>
        <w:t>the review of previously known research, including geological maps, archaeological prospection works</w:t>
      </w:r>
      <w:r w:rsidR="008F6F2B">
        <w:t>,</w:t>
      </w:r>
      <w:r>
        <w:t xml:space="preserve"> and raw material studies</w:t>
      </w:r>
      <w:ins w:id="24" w:author="Joana Filipa Neto Belmiro" w:date="2022-09-19T14:34:00Z">
        <w:r w:rsidR="00C36231">
          <w:t xml:space="preserve"> (Pereira, Verissimo 2004, 2005)</w:t>
        </w:r>
      </w:ins>
      <w:r>
        <w:t>. These were followed as a reference guide for recovering samples. Whenever necessary, samples from previous prospection works were consulted, from the LusoLit lithoteque from ICArEHB at the University of Algarve</w:t>
      </w:r>
      <w:ins w:id="25" w:author="Joana Filipa Neto Belmiro" w:date="2022-09-19T14:34:00Z">
        <w:r w:rsidR="00C36231">
          <w:t xml:space="preserve"> (Pereira)</w:t>
        </w:r>
      </w:ins>
      <w:r>
        <w:t xml:space="preserve"> and the </w:t>
      </w:r>
      <w:r w:rsidR="008F6F2B">
        <w:t>thin sections</w:t>
      </w:r>
      <w:r>
        <w:t xml:space="preserve"> at the University of Évora. Whenever coordinates or specific locations for known outcrops were available, those were visited</w:t>
      </w:r>
      <w:r w:rsidR="008F6F2B">
        <w:t>,</w:t>
      </w:r>
      <w:r>
        <w:t xml:space="preserve"> and then the surrounding area was prospected to understand the extension of the outcrops and possible secondary deposition outcrops nearby. In all other situations, several locations with </w:t>
      </w:r>
      <w:r w:rsidR="008F6F2B">
        <w:t xml:space="preserve">the </w:t>
      </w:r>
      <w:r>
        <w:t xml:space="preserve">potential to find outcrops were selected from polygons where formations with chert were known to </w:t>
      </w:r>
      <w:r w:rsidR="008F6F2B">
        <w:t xml:space="preserve">the </w:t>
      </w:r>
      <w:r>
        <w:t>outcrop.</w:t>
      </w:r>
      <w:commentRangeEnd w:id="23"/>
      <w:r w:rsidR="004A623D">
        <w:rPr>
          <w:rStyle w:val="CommentReference"/>
        </w:rPr>
        <w:commentReference w:id="23"/>
      </w:r>
    </w:p>
    <w:p w14:paraId="7EF1CA70" w14:textId="5FAC5E4B" w:rsidR="004A623D" w:rsidRDefault="003445F4">
      <w:pPr>
        <w:pStyle w:val="BodyText"/>
      </w:pPr>
      <w:r>
        <w:t xml:space="preserve">Samples were collected whenever possible, focusing </w:t>
      </w:r>
      <w:r w:rsidR="008F6F2B">
        <w:t xml:space="preserve">on </w:t>
      </w:r>
      <w:r>
        <w:t xml:space="preserve">both primary and secondary outcrops. When the outcrops showed macroscopic differences between the cherts, several samples were collected, </w:t>
      </w:r>
      <w:r w:rsidR="008F6F2B">
        <w:t>to</w:t>
      </w:r>
      <w:r>
        <w:t xml:space="preserve"> obtain as much variability as possible. All samples were</w:t>
      </w:r>
      <w:r w:rsidR="004A623D">
        <w:t xml:space="preserve"> georeferenced and</w:t>
      </w:r>
      <w:r>
        <w:t xml:space="preserve"> registered with </w:t>
      </w:r>
      <w:r w:rsidR="008F6F2B">
        <w:t>resources</w:t>
      </w:r>
      <w:r>
        <w:t xml:space="preserve"> to an android app which allows accurate coordinates to be associated with photos and </w:t>
      </w:r>
      <w:r w:rsidR="008F6F2B">
        <w:t>CSV</w:t>
      </w:r>
      <w:r>
        <w:t xml:space="preserve"> data regarding the outcrop characteristics and conditions (i.e. abundance, visibility, access, geomorphology, chert morphology</w:t>
      </w:r>
      <w:r w:rsidR="008F6F2B">
        <w:t>,</w:t>
      </w:r>
      <w:r>
        <w:t xml:space="preserve"> and conditions). All data related to the app and dataset for the variables recorded can be found in the supplementary materials. Individual ID tags were associated with each sample, which was washed and labeled in the laboratory.</w:t>
      </w:r>
    </w:p>
    <w:p w14:paraId="47B90FF8" w14:textId="2CB5C65C" w:rsidR="00903E99" w:rsidRDefault="003445F4">
      <w:pPr>
        <w:pStyle w:val="BodyText"/>
      </w:pPr>
      <w:commentRangeStart w:id="26"/>
      <w:r>
        <w:t xml:space="preserve">All geological samples </w:t>
      </w:r>
      <w:commentRangeEnd w:id="26"/>
      <w:r w:rsidR="004A623D">
        <w:rPr>
          <w:rStyle w:val="CommentReference"/>
        </w:rPr>
        <w:commentReference w:id="26"/>
      </w:r>
      <w:r>
        <w:t xml:space="preserve">were analyzed macroscopically following a pre-established dataset. The variables were defined based on specialized literature and the dataset with the variables can be found in the Supplementary materials. The goal of this analysis was to </w:t>
      </w:r>
      <w:r>
        <w:lastRenderedPageBreak/>
        <w:t xml:space="preserve">describe the cherts and their enclosing rocks in a detailed and objective manner. For a comparative analysis </w:t>
      </w:r>
      <w:r w:rsidR="008F6F2B">
        <w:t>of</w:t>
      </w:r>
      <w:r>
        <w:t xml:space="preserve"> archaeological </w:t>
      </w:r>
      <w:r w:rsidR="008F6F2B">
        <w:t>artifacts</w:t>
      </w:r>
      <w:r>
        <w:t xml:space="preserve">, other methods </w:t>
      </w:r>
      <w:r w:rsidR="002E4557">
        <w:t>may be inconvenient or impossible t</w:t>
      </w:r>
      <w:r w:rsidR="000508EC">
        <w:t>o</w:t>
      </w:r>
      <w:r w:rsidR="002E4557">
        <w:t xml:space="preserve"> </w:t>
      </w:r>
      <w:r w:rsidR="000508EC">
        <w:t>use, since</w:t>
      </w:r>
      <w:r>
        <w:t xml:space="preserve"> they </w:t>
      </w:r>
      <w:r w:rsidR="002E4557">
        <w:t xml:space="preserve">may be </w:t>
      </w:r>
      <w:r>
        <w:t xml:space="preserve">destructive and often difficult to </w:t>
      </w:r>
      <w:r w:rsidR="002E4557">
        <w:t xml:space="preserve">apply to </w:t>
      </w:r>
      <w:r>
        <w:t>large assemblages. Macroscopic analyses have the advantage of being less costly and easy to apply. Establishing a reliable macroscopic characterization and understanding the potential of macroscopy to differentiate between cherts, outcrops</w:t>
      </w:r>
      <w:r w:rsidR="008F6F2B">
        <w:t>,</w:t>
      </w:r>
      <w:r>
        <w:t xml:space="preserve"> and formations is essential to apply the methodology with archaeological materials and establish comparisons</w:t>
      </w:r>
      <w:ins w:id="27" w:author="Xavier Terradas" w:date="2022-09-09T19:55:00Z">
        <w:r w:rsidR="0030186A">
          <w:t xml:space="preserve"> (</w:t>
        </w:r>
        <w:commentRangeStart w:id="28"/>
        <w:r w:rsidR="0030186A">
          <w:t>Bustillo et al 200</w:t>
        </w:r>
      </w:ins>
      <w:ins w:id="29" w:author="Xavier Terradas" w:date="2022-09-09T19:57:00Z">
        <w:r w:rsidR="0030186A">
          <w:t>9</w:t>
        </w:r>
      </w:ins>
      <w:commentRangeEnd w:id="28"/>
      <w:ins w:id="30" w:author="Xavier Terradas" w:date="2022-09-09T19:55:00Z">
        <w:r w:rsidR="0030186A">
          <w:rPr>
            <w:rStyle w:val="CommentReference"/>
          </w:rPr>
          <w:commentReference w:id="28"/>
        </w:r>
        <w:r w:rsidR="0030186A">
          <w:t>)</w:t>
        </w:r>
      </w:ins>
      <w:r>
        <w:t xml:space="preserve">. A small </w:t>
      </w:r>
      <w:r w:rsidR="008F6F2B">
        <w:t>hand lens</w:t>
      </w:r>
      <w:r>
        <w:t xml:space="preserve"> of 10x magnification was used for this analysis, followed by a higher magnification analysis with the resource of a Nikon SMZ25 stereomicroscope, focusing especially </w:t>
      </w:r>
      <w:r w:rsidR="008F6F2B">
        <w:t xml:space="preserve">on </w:t>
      </w:r>
      <w:r>
        <w:t>aspects like inclusions and fossil content.</w:t>
      </w:r>
    </w:p>
    <w:p w14:paraId="21A6675A" w14:textId="7CB69519" w:rsidR="00903E99" w:rsidRDefault="008F6F2B">
      <w:pPr>
        <w:pStyle w:val="BodyText"/>
      </w:pPr>
      <w:r>
        <w:t>Thin sections</w:t>
      </w:r>
      <w:r w:rsidR="003445F4">
        <w:t xml:space="preserve"> were produced for geological samples of all formations, focusing on obtaining petrographic data which reflected the variability observed at a macroscopic level. In total, </w:t>
      </w:r>
      <w:commentRangeStart w:id="31"/>
      <w:r w:rsidR="003445F4">
        <w:t xml:space="preserve">29 </w:t>
      </w:r>
      <w:r>
        <w:t>thin sections</w:t>
      </w:r>
      <w:r w:rsidR="003445F4">
        <w:t xml:space="preserve"> </w:t>
      </w:r>
      <w:commentRangeEnd w:id="31"/>
      <w:r w:rsidR="0030186A">
        <w:rPr>
          <w:rStyle w:val="CommentReference"/>
        </w:rPr>
        <w:commentReference w:id="31"/>
      </w:r>
      <w:r w:rsidR="003445F4">
        <w:t xml:space="preserve">were produced (thin-section database info), divided </w:t>
      </w:r>
      <w:r>
        <w:t>into</w:t>
      </w:r>
      <w:r w:rsidR="003445F4">
        <w:t xml:space="preserve"> three groups: 1) 20 </w:t>
      </w:r>
      <w:r>
        <w:t>thin sections</w:t>
      </w:r>
      <w:r w:rsidR="003445F4">
        <w:t xml:space="preserve"> of geological samples from different outcrops within the western section of the Algarve, recovered from the 2021 fieldwork; 2) 9 </w:t>
      </w:r>
      <w:r>
        <w:t>thin sections</w:t>
      </w:r>
      <w:r w:rsidR="003445F4">
        <w:t xml:space="preserve"> of geological samples from different outcrops from the eastern section of the Algarve, recovered from the 2022 fieldwork; 3) 1 thin-section of a geological sample recovered from previous works (&lt;2021), which was not identified in the latter prospections. Although primary outcrops were prioritized, </w:t>
      </w:r>
      <w:r>
        <w:t>thin sections</w:t>
      </w:r>
      <w:r w:rsidR="003445F4">
        <w:t xml:space="preserve"> of secondary deposition samples were also produced, </w:t>
      </w:r>
      <w:r>
        <w:t>to</w:t>
      </w:r>
      <w:r w:rsidR="003445F4">
        <w:t xml:space="preserve"> characterize the chert from </w:t>
      </w:r>
      <w:r>
        <w:t xml:space="preserve">the </w:t>
      </w:r>
      <w:r w:rsidR="003445F4">
        <w:t xml:space="preserve">most visited locations. Information about the </w:t>
      </w:r>
      <w:r>
        <w:t>thin sections</w:t>
      </w:r>
      <w:r w:rsidR="003445F4">
        <w:t>, including the laboratories in which they were made</w:t>
      </w:r>
      <w:r>
        <w:t>,</w:t>
      </w:r>
      <w:r w:rsidR="003445F4">
        <w:t xml:space="preserve"> can be consulted in the Supplementary materials.</w:t>
      </w:r>
    </w:p>
    <w:p w14:paraId="07D79B66" w14:textId="2991735F" w:rsidR="00903E99" w:rsidRDefault="003445F4">
      <w:pPr>
        <w:pStyle w:val="BodyText"/>
      </w:pPr>
      <w:r>
        <w:lastRenderedPageBreak/>
        <w:t xml:space="preserve">All </w:t>
      </w:r>
      <w:r w:rsidR="008F6F2B">
        <w:t>thin sections</w:t>
      </w:r>
      <w:r>
        <w:t xml:space="preserve"> were analyzed using a Nikon LV100ND or a Leica DM2500 P and following standard petrographic description (full descriptions of the variables considered for the petrographic description can be found in the Supplementary materials). Three geological samples from western Algarve (previously broken for thin-section production) were also chosen for X-ray diffraction analysis, which was made at the </w:t>
      </w:r>
      <w:ins w:id="32" w:author="Xavier Terradas" w:date="2022-09-09T20:00:00Z">
        <w:r w:rsidR="0030186A">
          <w:t>Geo</w:t>
        </w:r>
      </w:ins>
      <w:ins w:id="33" w:author="Xavier Terradas" w:date="2022-09-09T20:01:00Z">
        <w:r w:rsidR="0030186A">
          <w:t>S</w:t>
        </w:r>
      </w:ins>
      <w:ins w:id="34" w:author="Xavier Terradas" w:date="2022-09-09T20:00:00Z">
        <w:r w:rsidR="0030186A">
          <w:t xml:space="preserve">ciences </w:t>
        </w:r>
      </w:ins>
      <w:r>
        <w:rPr>
          <w:b/>
          <w:bCs/>
        </w:rPr>
        <w:t>CSIC</w:t>
      </w:r>
      <w:r>
        <w:t xml:space="preserve"> </w:t>
      </w:r>
      <w:r w:rsidR="0030186A">
        <w:t xml:space="preserve">institute </w:t>
      </w:r>
      <w:r>
        <w:t>in Barcelona, using a Bruker D8-A25 with a Cu tube and ultra-fast PSD detector.</w:t>
      </w:r>
    </w:p>
    <w:p w14:paraId="75715844" w14:textId="498F70D9" w:rsidR="00903E99" w:rsidRDefault="003445F4">
      <w:pPr>
        <w:pStyle w:val="BodyText"/>
      </w:pPr>
      <w:r>
        <w:t>All descriptions (macroscopic, petrographic</w:t>
      </w:r>
      <w:r w:rsidR="008F6F2B">
        <w:t>,</w:t>
      </w:r>
      <w:r>
        <w:t xml:space="preserve"> and XRD data) and accompanying photographs will be available online on a database, and downloadable as PDF files. The paper was written with resource to R and R Studio and can be found open-source at the </w:t>
      </w:r>
      <w:r>
        <w:rPr>
          <w:b/>
          <w:bCs/>
        </w:rPr>
        <w:t>link</w:t>
      </w:r>
      <w:r>
        <w:t>.</w:t>
      </w:r>
    </w:p>
    <w:p w14:paraId="18541C18" w14:textId="675F515A" w:rsidR="00903E99" w:rsidRDefault="003445F4">
      <w:pPr>
        <w:pStyle w:val="Heading1"/>
      </w:pPr>
      <w:bookmarkStart w:id="35" w:name="results"/>
      <w:bookmarkEnd w:id="20"/>
      <w:del w:id="36" w:author="Xavier Terradas" w:date="2022-09-09T20:00:00Z">
        <w:r w:rsidDel="0030186A">
          <w:delText>3</w:delText>
        </w:r>
      </w:del>
      <w:ins w:id="37" w:author="Xavier Terradas" w:date="2022-09-09T20:00:00Z">
        <w:r w:rsidR="0030186A">
          <w:t>4</w:t>
        </w:r>
      </w:ins>
      <w:r>
        <w:tab/>
        <w:t>Results</w:t>
      </w:r>
    </w:p>
    <w:p w14:paraId="6DC69411" w14:textId="3AB6EE21" w:rsidR="00903E99" w:rsidRDefault="003445F4">
      <w:pPr>
        <w:pStyle w:val="FirstParagraph"/>
      </w:pPr>
      <w:r>
        <w:t>Eighteen outcrops (primary and secondary) were revisited or identified in the Algarve region, nine in the westernmost territory</w:t>
      </w:r>
      <w:r w:rsidR="008F6F2B">
        <w:t>,</w:t>
      </w:r>
      <w:r>
        <w:t xml:space="preserve"> and nine to the east (between Loulé and Tavira). From these, 70 samples were recovered and analyzed. Some of these samples were recovered as isolated finds or in secondary settings.</w:t>
      </w:r>
    </w:p>
    <w:p w14:paraId="762B37B9" w14:textId="55B8609A" w:rsidR="00903E99" w:rsidRDefault="003445F4">
      <w:pPr>
        <w:pStyle w:val="BodyText"/>
      </w:pPr>
      <w:r>
        <w:t>On the westernmost part of the Algarve, there are mainly cherts from two different formations: Lower Jurassic and Upper Jurassic. The latter can be found in a single known outcrop - Praia da Mareta. Lower Jurassic outcrops are more common and have been better studied (</w:t>
      </w:r>
      <w:r>
        <w:rPr>
          <w:b/>
          <w:bCs/>
        </w:rPr>
        <w:t>ribeiro_evolucao_2005</w:t>
      </w:r>
      <w:r>
        <w:t>). These outcrops are heterogeneous, showing different characteristics and chert colors.</w:t>
      </w:r>
    </w:p>
    <w:p w14:paraId="7305B59B" w14:textId="76E02826" w:rsidR="00903E99" w:rsidRDefault="003445F4">
      <w:pPr>
        <w:pStyle w:val="BodyText"/>
      </w:pPr>
      <w:commentRangeStart w:id="38"/>
      <w:r>
        <w:lastRenderedPageBreak/>
        <w:t xml:space="preserve">The Lower Jurassic cherts can be grouped in three main macroscopic types: yellow and/or red type; grey/brown type; yellow and red with fossils type. </w:t>
      </w:r>
      <w:commentRangeEnd w:id="38"/>
      <w:r w:rsidR="0030186A">
        <w:rPr>
          <w:rStyle w:val="CommentReference"/>
        </w:rPr>
        <w:commentReference w:id="38"/>
      </w:r>
      <w:r>
        <w:t xml:space="preserve">These macroscopic types not only show </w:t>
      </w:r>
      <w:r w:rsidR="008F6F2B">
        <w:t>color differences</w:t>
      </w:r>
      <w:r>
        <w:t xml:space="preserve"> but also in the fossil content, visible </w:t>
      </w:r>
      <w:r w:rsidR="008F6F2B">
        <w:t>to</w:t>
      </w:r>
      <w:r>
        <w:t xml:space="preserve"> </w:t>
      </w:r>
      <w:r w:rsidR="008F6F2B">
        <w:t xml:space="preserve">the </w:t>
      </w:r>
      <w:r>
        <w:t>naked eye and stereomicroscope. The first two types are present in all outcrops. They are mainly characterized by dull to medium luster and opaque translucency, although some samples were sub-translucent. The feel ranges between smooth and semi-smooth, although many of the Belixe cherts have a rough feel. In the Yellow/Red cherts, fossil content is present but visible only as white, red</w:t>
      </w:r>
      <w:r w:rsidR="008F6F2B">
        <w:t>,</w:t>
      </w:r>
      <w:r>
        <w:t xml:space="preserve"> or yellow speckling. The Grey/Brown cherts show little fossil content, barely visible with the stereomicroscope. The Yellow/Red with fossils cherts show a large </w:t>
      </w:r>
      <w:r w:rsidR="008F6F2B">
        <w:t>number</w:t>
      </w:r>
      <w:r>
        <w:t xml:space="preserve"> of big fossils, which are easily seen </w:t>
      </w:r>
      <w:r w:rsidR="008F6F2B">
        <w:t>by</w:t>
      </w:r>
      <w:r>
        <w:t xml:space="preserve"> </w:t>
      </w:r>
      <w:r w:rsidR="008F6F2B">
        <w:t xml:space="preserve">the </w:t>
      </w:r>
      <w:r>
        <w:t>naked eye and can be identified under the stereomicroscope.</w:t>
      </w:r>
    </w:p>
    <w:p w14:paraId="3D14EFD3" w14:textId="51F2013F" w:rsidR="00903E99" w:rsidRDefault="0030186A">
      <w:pPr>
        <w:pStyle w:val="BodyText"/>
      </w:pPr>
      <w:r>
        <w:t xml:space="preserve">According to the microscopic approach, </w:t>
      </w:r>
      <w:r w:rsidR="008F6F2B">
        <w:t>the</w:t>
      </w:r>
      <w:r w:rsidR="003445F4">
        <w:t xml:space="preserve"> Lower Jurassic cherts of Western Algarve are composed mainly </w:t>
      </w:r>
      <w:r w:rsidR="008F6F2B">
        <w:t>of</w:t>
      </w:r>
      <w:r w:rsidR="003445F4">
        <w:t xml:space="preserve"> microcrystalline quartz, with textures that range mostly from wackestone to packstone. In more than 50% of the samples, no fossil can be identified, as all fossils, albeit common to very frequent, are poorly preserved, filled with chalcedony or quartz, and without any identifiable morphology. Whenever identifiable, fossils present in the sample are </w:t>
      </w:r>
      <w:commentRangeStart w:id="39"/>
      <w:r w:rsidR="003445F4">
        <w:t>Echinoderms, Radiolarians, Sponge spicules</w:t>
      </w:r>
      <w:r w:rsidR="00923BC4">
        <w:t>,</w:t>
      </w:r>
      <w:r w:rsidR="003445F4">
        <w:t xml:space="preserve"> and a Bivalve shell.</w:t>
      </w:r>
      <w:commentRangeEnd w:id="39"/>
      <w:r>
        <w:rPr>
          <w:rStyle w:val="CommentReference"/>
        </w:rPr>
        <w:commentReference w:id="39"/>
      </w:r>
    </w:p>
    <w:p w14:paraId="67413682" w14:textId="2E1A8513" w:rsidR="00903E99" w:rsidRDefault="003445F4">
      <w:pPr>
        <w:pStyle w:val="BodyText"/>
      </w:pPr>
      <w:r>
        <w:t xml:space="preserve">Despite the similar characteristics between these cherts, independent of color or </w:t>
      </w:r>
      <w:r w:rsidR="002851CE">
        <w:t>geographical</w:t>
      </w:r>
      <w:r w:rsidR="00923BC4">
        <w:t xml:space="preserve"> location</w:t>
      </w:r>
      <w:r>
        <w:t xml:space="preserve">, the outcrops are heterogeneous and show varying characteristics, which may be of importance to distinguish between chert sources within the Lower Jurassic formation. These outcrops have been divided </w:t>
      </w:r>
      <w:r w:rsidR="00923BC4">
        <w:t>into</w:t>
      </w:r>
      <w:r>
        <w:t xml:space="preserve"> four groups, following the </w:t>
      </w:r>
      <w:r>
        <w:lastRenderedPageBreak/>
        <w:t>available literature: Cabo de S. Vicente (including Cabo de S. Vicente and Aspa); Foz dos Fornos; Ponta dos Altos; Praia do Belixe (which includes Belixe Sul); and Ferrel.</w:t>
      </w:r>
    </w:p>
    <w:p w14:paraId="4BD516A8" w14:textId="13D4749B" w:rsidR="00903E99" w:rsidRDefault="003445F4">
      <w:pPr>
        <w:pStyle w:val="BodyText"/>
      </w:pPr>
      <w:r>
        <w:t>The Cabo de S. Vicente (CSV) and Aspa (ASP) chert is characterized by abundant nodules in the natural rock banks of the cliffs, appearing as horizontal layers within the parent rock. The banks seem to be mainly dolomite or dolomitic limestones. The process of dolomitization seems to have affected the chert nodules, as they often present different levels of silicification from the</w:t>
      </w:r>
      <w:r w:rsidR="00BF180A">
        <w:t xml:space="preserve"> peripheral areas</w:t>
      </w:r>
      <w:r>
        <w:t xml:space="preserve"> of the nodule to the interior (which is more silicified), which also affects the knapping quality. The nodules vary in size, ranging from small 4 cm in diameter circular nodules to bed-like groups of nodules of ~20 cm </w:t>
      </w:r>
      <w:r w:rsidR="00923BC4">
        <w:t xml:space="preserve">in </w:t>
      </w:r>
      <w:r>
        <w:t>width. At the Aspa outcrops, the nodules are less frequent and smaller. Due to the proximity to the cliffs, the visibility of the chert nodules is good, and in present times, small chunks of chert (without cortex or with small amounts of parent rock attached) accumulate in secondary deposition nearby.</w:t>
      </w:r>
    </w:p>
    <w:p w14:paraId="48D3076B" w14:textId="2FE23DAB" w:rsidR="00903E99" w:rsidRDefault="003445F4">
      <w:pPr>
        <w:pStyle w:val="BodyText"/>
      </w:pPr>
      <w:r>
        <w:t>Foz dos Fornos (FZF) and Ponta dos Altos (PdA) show similarities to the CSV outcrops. The nodules are visible in several banks of dolomite, dolomitic limestone</w:t>
      </w:r>
      <w:r w:rsidR="00923BC4">
        <w:t>,</w:t>
      </w:r>
      <w:r>
        <w:t xml:space="preserve"> and limestone, partially covered by soil. The nodules can be circular, around 5 cm </w:t>
      </w:r>
      <w:r w:rsidR="00923BC4">
        <w:t xml:space="preserve">in </w:t>
      </w:r>
      <w:r>
        <w:t xml:space="preserve">diameter, or wide nearly 20 cm </w:t>
      </w:r>
      <w:r w:rsidR="00923BC4">
        <w:t>in</w:t>
      </w:r>
      <w:r>
        <w:t xml:space="preserve"> width. Despite their size, these cherts are frequently filled with fractures </w:t>
      </w:r>
      <w:r w:rsidR="00923BC4">
        <w:t>that</w:t>
      </w:r>
      <w:r>
        <w:t xml:space="preserve"> fragment the larger nodules into smaller volumes of raw material. Alike CSV, FZF</w:t>
      </w:r>
      <w:r w:rsidR="00923BC4">
        <w:t>,</w:t>
      </w:r>
      <w:r>
        <w:t xml:space="preserve"> and PdA also </w:t>
      </w:r>
      <w:r w:rsidR="00923BC4">
        <w:t>show</w:t>
      </w:r>
      <w:r>
        <w:t xml:space="preserve"> cherts with differing degrees of dolomitization, although in apparent smaller quantities than CSV. Besides the abundant presence of primary outcrops, there are also abundant chert nodule fragments in secondary deposition, down the slope of the cliff (in the case of FzF) or at the top of the cliff, on a sand path (in the case of PdA). These are </w:t>
      </w:r>
      <w:r>
        <w:lastRenderedPageBreak/>
        <w:t xml:space="preserve">small, between 1-4 cm </w:t>
      </w:r>
      <w:r w:rsidR="00923BC4">
        <w:t>in</w:t>
      </w:r>
      <w:r>
        <w:t xml:space="preserve"> width, but of easy access. Between the FZF chert and the PdA, the main differences seem to be the cortex and parent rock, which show differing reactions to </w:t>
      </w:r>
      <w:r w:rsidR="00923BC4">
        <w:t>hydrochloric</w:t>
      </w:r>
      <w:r>
        <w:t xml:space="preserve"> acid, the first being dolomite or dolomitic limestone, and the second being mostly limestone, with some degree of dolomitization in certain areas.</w:t>
      </w:r>
    </w:p>
    <w:p w14:paraId="62D06C49" w14:textId="3FB37386" w:rsidR="00903E99" w:rsidRDefault="003445F4">
      <w:pPr>
        <w:pStyle w:val="BodyText"/>
      </w:pPr>
      <w:r>
        <w:t xml:space="preserve">Praia do Belixe (PBLX) is characterized by the abundance of chert nodules throughout the dolomite layers of the cliff area. They are visible in certain areas of the cliff and within the rock shelters. The nodules can be small, around 5 cm </w:t>
      </w:r>
      <w:r w:rsidR="00923BC4">
        <w:t>in</w:t>
      </w:r>
      <w:r>
        <w:t xml:space="preserve"> diameter, sometimes reaching more than ~30 cm </w:t>
      </w:r>
      <w:r w:rsidR="00923BC4">
        <w:t>in</w:t>
      </w:r>
      <w:r>
        <w:t xml:space="preserve"> width, or bedded, as chert layers between the dolomite layers. The cherts show varying degrees of dolomitization and are mostly characterized by coarse to semi-smooth feel, dull luster</w:t>
      </w:r>
      <w:r w:rsidR="00923BC4">
        <w:t>,</w:t>
      </w:r>
      <w:r>
        <w:t xml:space="preserve"> and a medium to low knapping quality. Unlike the other outcrops, no chert nodule fragments were found close to the cliffs, and </w:t>
      </w:r>
      <w:r w:rsidR="00923BC4">
        <w:t>samples</w:t>
      </w:r>
      <w:r>
        <w:t xml:space="preserve"> could only be recovered directly from the embedded nodules in the cliff walls. Nodules scattered on the floor were only located at Belixe Sul (BLS), a primary outcrop nearly destroyed located on a field, north </w:t>
      </w:r>
      <w:r w:rsidR="00923BC4">
        <w:t>of</w:t>
      </w:r>
      <w:r>
        <w:t xml:space="preserve"> the beach area. The chert in this outcrop showed no differences from PBLX, aside from the size of the nodules, which were smaller and often showed signs of post-depositional alterations.</w:t>
      </w:r>
    </w:p>
    <w:p w14:paraId="70D7133E" w14:textId="4692C900" w:rsidR="00903E99" w:rsidRDefault="00923BC4">
      <w:pPr>
        <w:pStyle w:val="BodyText"/>
      </w:pPr>
      <w:r>
        <w:t>The</w:t>
      </w:r>
      <w:r w:rsidR="003445F4">
        <w:t xml:space="preserve"> third location for chert has been previously identified north of BLS. Belixe Norte (BLN) is located on a dirt road and unused agriculture field. Several chert fragments were collected in this location. However, BLN is in proximity to an archaeological site and several collected samples were lithic </w:t>
      </w:r>
      <w:r>
        <w:t>artifacts</w:t>
      </w:r>
      <w:r w:rsidR="003445F4">
        <w:t xml:space="preserve">. No larger nodules or outcrop were identified in this location. The samples recovered from the location also seem to corroborate that BLN </w:t>
      </w:r>
      <w:r w:rsidR="003445F4">
        <w:lastRenderedPageBreak/>
        <w:t xml:space="preserve">should not be considered an outcrop, as they do not match the local cherts and rather, resemble most </w:t>
      </w:r>
      <w:r>
        <w:t xml:space="preserve">of </w:t>
      </w:r>
      <w:r w:rsidR="003445F4">
        <w:t xml:space="preserve">the samples recovered from </w:t>
      </w:r>
      <w:r w:rsidR="002851CE">
        <w:t xml:space="preserve">the </w:t>
      </w:r>
      <w:r w:rsidR="003445F4">
        <w:t>Eastern Algarve.</w:t>
      </w:r>
    </w:p>
    <w:p w14:paraId="060A32DB" w14:textId="29F4A42C" w:rsidR="00903E99" w:rsidRDefault="003445F4">
      <w:pPr>
        <w:pStyle w:val="BodyText"/>
      </w:pPr>
      <w:r>
        <w:t xml:space="preserve">Ferrel, unlike the other outcrops, is located inland and away from the coast. Due to its location in a </w:t>
      </w:r>
      <w:r w:rsidR="00923BC4">
        <w:t>homonymous</w:t>
      </w:r>
      <w:r>
        <w:t xml:space="preserve"> village, the state of the outcrop is poor, and all samples were either recovered as scattered nodules or from larger blocks of rock, from a partially destroyed outcrop. The proximity of an archaeological site nearby also raises questions regarding the nodules found in secondary deposition, as these may be surface finds. Despite these caveats, the recovered samples are similar to those from the other outcrops, albeit with better quality, being characterized </w:t>
      </w:r>
      <w:r w:rsidR="00923BC4">
        <w:t>by</w:t>
      </w:r>
      <w:r>
        <w:t xml:space="preserve"> a shiny to medium luster and smooth to semi-smooth feel. All surface fragments and nodules were small, with around 2 to 3 cm of width which may be explained by the state of the outcrop.</w:t>
      </w:r>
    </w:p>
    <w:p w14:paraId="504D9C74" w14:textId="69DECC47" w:rsidR="00903E99" w:rsidRDefault="003445F4">
      <w:pPr>
        <w:pStyle w:val="BodyText"/>
      </w:pPr>
      <w:r>
        <w:t xml:space="preserve">Unlike the outcrops from the Lower Jurassic of </w:t>
      </w:r>
      <w:r w:rsidR="00923BC4">
        <w:t xml:space="preserve">the </w:t>
      </w:r>
      <w:r>
        <w:t xml:space="preserve">western Algarve, this region of the Algarve has only one identified outcrop for Upper Jurassic cherts. These are located at Praia da Mareta (MAR) and abundant, or in </w:t>
      </w:r>
      <w:r w:rsidR="00923BC4">
        <w:t xml:space="preserve">a </w:t>
      </w:r>
      <w:r>
        <w:t xml:space="preserve">secondary deposition at Ponta da Atalaia (PtA). At Praia da Mareta the nodules are only easily accessible </w:t>
      </w:r>
      <w:r w:rsidR="00923BC4">
        <w:t>on</w:t>
      </w:r>
      <w:r>
        <w:t xml:space="preserve"> the beach, where large chunks of the cliff (~1 m in diameter) are transported by the waves. Several chert nodules of different sizes can be found in the parent rock washed ashore, ranging between 2 cm to 20 cm in diameter. The quality of the chert also varies, possibly related to different dolomitization stages of the nodules, although this may also be influenced by chemical and physical alterations to the chert. At Ponta da Atalaia the chert can be found atop the cliffs, with rare nodules scattered on the floor. The Upper Jurassic cherts are very similar to the Lower Jurassic, with dull to medium luster and grey/purple colors. The translucency ranges from </w:t>
      </w:r>
      <w:r>
        <w:lastRenderedPageBreak/>
        <w:t xml:space="preserve">opaque to areas where the chert is translucent. This translucency may be a significant difference </w:t>
      </w:r>
      <w:r w:rsidR="00923BC4">
        <w:t>to</w:t>
      </w:r>
      <w:r>
        <w:t xml:space="preserve"> distinguish between outcrops. Petrographically, the cherts are also similar to the Lower Jurassic ones. </w:t>
      </w:r>
      <w:commentRangeStart w:id="40"/>
      <w:r>
        <w:t>The only identifiable difference is the presence of calcispheres. All samples from the Mareta outcrops seen under the petrographic microscope showed the presence of abundant calcispheres</w:t>
      </w:r>
      <w:commentRangeEnd w:id="40"/>
      <w:r w:rsidR="004F3586">
        <w:rPr>
          <w:rStyle w:val="CommentReference"/>
        </w:rPr>
        <w:commentReference w:id="40"/>
      </w:r>
      <w:r>
        <w:t xml:space="preserve">, which is not always apparent with the stereomicroscope. Based on the presence of calcispheres, we may also consider the samples recovered at Andorinha (AND) to be Upper Jurassic, which </w:t>
      </w:r>
      <w:r w:rsidR="00923BC4">
        <w:t>was</w:t>
      </w:r>
      <w:r>
        <w:t xml:space="preserve"> uncommon and scattered at the top of the cliffs by the beach.</w:t>
      </w:r>
    </w:p>
    <w:p w14:paraId="4C77DE04" w14:textId="77777777" w:rsidR="00903E99" w:rsidRDefault="003445F4">
      <w:pPr>
        <w:pStyle w:val="BodyText"/>
      </w:pPr>
      <w:r>
        <w:t>On the eastern part of the Algarve, chert-bearing known formations are from the Middle to Upper Jurassic, known as the Malhão formation and the Jordana formation, respectively.</w:t>
      </w:r>
    </w:p>
    <w:p w14:paraId="2D8D0B0F" w14:textId="4FBB6827" w:rsidR="00903E99" w:rsidRDefault="003445F4">
      <w:pPr>
        <w:pStyle w:val="BodyText"/>
      </w:pPr>
      <w:r>
        <w:t xml:space="preserve">The Malhão formation chert (dating to the Middle Jurassic) was identified in three outcrops, in the Faro </w:t>
      </w:r>
      <w:r w:rsidR="00923BC4">
        <w:t>parish</w:t>
      </w:r>
      <w:r>
        <w:t xml:space="preserve"> and the Tavira parish. Whenever in a primary outcrop, this chert was homogeneous. The secondary deposits were recent waterlines and slope deposits, and the cherts were often characterized by intense post-depositional alterations. In these cases, it was not possible to confirm the outcrop location. In these outcrops, the nodule frequency varied from common to abundant. The nodules are roundish, ranging between 3 to 5 cm of maximum width. In all cases, access to the outcrops was easy. Although the parent rock was hard, several chert nodules could be collected from the surface, accumulating further down in gentle slope deposits. The Malhão cherts show two differing macroscopic characteristics: pink/reddish cherts and grey cherts. In general, they are both characterized by a dull to medium luster, </w:t>
      </w:r>
      <w:r w:rsidR="0002310C">
        <w:t>o</w:t>
      </w:r>
      <w:r>
        <w:t xml:space="preserve">paque to </w:t>
      </w:r>
      <w:r w:rsidR="0002310C">
        <w:t>s</w:t>
      </w:r>
      <w:r>
        <w:t>ub-translucent translucency</w:t>
      </w:r>
      <w:r w:rsidR="00923BC4">
        <w:t>,</w:t>
      </w:r>
      <w:r>
        <w:t xml:space="preserve"> and smooth to semi-smooth feel. They are easily identifiable through the high amounts of </w:t>
      </w:r>
      <w:r>
        <w:lastRenderedPageBreak/>
        <w:t xml:space="preserve">macroscopically visible inclusions, which look like white </w:t>
      </w:r>
      <w:r w:rsidR="0002310C">
        <w:t>s</w:t>
      </w:r>
      <w:r>
        <w:t xml:space="preserve">peckling in plain sight. Under the stereomicroscope, several round fossils and long spicule-like shapes can be identified. The petrographic analysis shows for the Malhão cherts from Casal da Colina (primary and secondary outcrops) </w:t>
      </w:r>
      <w:r w:rsidR="00923BC4">
        <w:t xml:space="preserve">have </w:t>
      </w:r>
      <w:r>
        <w:t xml:space="preserve">high amounts of dolomite within the chert. All of these cherts are characterized by a wackestone texture and </w:t>
      </w:r>
      <w:r w:rsidR="00923BC4">
        <w:t xml:space="preserve">a </w:t>
      </w:r>
      <w:r>
        <w:t xml:space="preserve">high variety of identifiable fossils (although all poorly preserved and replaced by chalcedony or quartz). These fossils are Sponge spicules, Radiolarians, Ostracods, Tentaculites (also previously identified by </w:t>
      </w:r>
      <w:commentRangeStart w:id="41"/>
      <w:r>
        <w:t>–</w:t>
      </w:r>
      <w:commentRangeEnd w:id="41"/>
      <w:r w:rsidR="0002310C">
        <w:rPr>
          <w:rStyle w:val="CommentReference"/>
        </w:rPr>
        <w:commentReference w:id="41"/>
      </w:r>
      <w:r>
        <w:t>), Echinoderms</w:t>
      </w:r>
      <w:r w:rsidR="00923BC4">
        <w:t>,</w:t>
      </w:r>
      <w:r>
        <w:t xml:space="preserve"> and Calcispheres.</w:t>
      </w:r>
    </w:p>
    <w:p w14:paraId="16EDFC7E" w14:textId="580519D6" w:rsidR="00903E99" w:rsidRDefault="003445F4">
      <w:pPr>
        <w:pStyle w:val="BodyText"/>
      </w:pPr>
      <w:r>
        <w:t>The Jordana formation chert (Upper Jurassic) was identified in one area in the Algarve, above Moncarapacho in the Olhão parish. Whenever in a primary outcrop, the chert was homogeneous, although alternated with nodules of other lithologies within the parent rock. No chert was identified in any secondary deposits, which might be related to the anthropic alteration of the landscape. Smaller nodules broken from the parent rock were identified near the primary source in a field. Whenever embedded in the parent rock, the nodules varied in size (~1-10 cm) and were abundant, with a high level of difficulty in their removal, due to the hardness of the parent rock. The cherts show little macroscopic variability between nodule and outcrop. They are grey/brown (with visible yellow inclusions). Within nodule</w:t>
      </w:r>
      <w:r w:rsidR="00923BC4">
        <w:t>,</w:t>
      </w:r>
      <w:r>
        <w:t xml:space="preserve"> however, the cherts are heterogeneous, with dull and shiny or smooth and semi-smooth feel areas. Some of the nodules also show </w:t>
      </w:r>
      <w:r w:rsidR="002851CE">
        <w:t xml:space="preserve">the </w:t>
      </w:r>
      <w:r>
        <w:t xml:space="preserve">variability of translucency, with </w:t>
      </w:r>
      <w:r w:rsidR="00923BC4">
        <w:t>translucent areas</w:t>
      </w:r>
      <w:r>
        <w:t>, with a very fine grain</w:t>
      </w:r>
      <w:r w:rsidR="00923BC4">
        <w:t>,</w:t>
      </w:r>
      <w:r>
        <w:t xml:space="preserve"> and little presence of visible inclusions. The petrographic analysis shows that the cherts range from a wackestone to packstone texture, which was already seen macroscopically. They are composed mostly of microcrystalline quartz, with the presence of fibrous chalcedony replacing the fossils and </w:t>
      </w:r>
      <w:r>
        <w:lastRenderedPageBreak/>
        <w:t xml:space="preserve">negligible percentages of other minerals. Fossils are poorly preserved in general, with a few being identifiable: </w:t>
      </w:r>
      <w:r w:rsidR="00B272E5">
        <w:t>C</w:t>
      </w:r>
      <w:r>
        <w:t xml:space="preserve">alcispheres, </w:t>
      </w:r>
      <w:r w:rsidR="00B272E5">
        <w:t>B</w:t>
      </w:r>
      <w:r>
        <w:t xml:space="preserve">ivalve </w:t>
      </w:r>
      <w:r w:rsidR="00923BC4">
        <w:t>shells</w:t>
      </w:r>
      <w:r>
        <w:t xml:space="preserve">, </w:t>
      </w:r>
      <w:r w:rsidR="00B272E5">
        <w:t>S</w:t>
      </w:r>
      <w:r>
        <w:t>ponge spicules, Ostracod, Echinoderms</w:t>
      </w:r>
      <w:r w:rsidR="00923BC4">
        <w:t>,</w:t>
      </w:r>
      <w:r>
        <w:t xml:space="preserve"> and </w:t>
      </w:r>
      <w:r w:rsidR="00B272E5">
        <w:t>G</w:t>
      </w:r>
      <w:r>
        <w:t>astropod.</w:t>
      </w:r>
    </w:p>
    <w:p w14:paraId="12DE8207" w14:textId="32AD611D" w:rsidR="00B272E5" w:rsidRDefault="00B272E5">
      <w:pPr>
        <w:pStyle w:val="BodyText"/>
      </w:pPr>
      <w:r>
        <w:t xml:space="preserve">Perhaps add a paragraph about the sources which were marked </w:t>
      </w:r>
      <w:r w:rsidR="00923BC4">
        <w:t>on</w:t>
      </w:r>
      <w:r>
        <w:t xml:space="preserve"> the geological map but could not be located.</w:t>
      </w:r>
    </w:p>
    <w:p w14:paraId="42FC3089" w14:textId="4E26CC41" w:rsidR="00903E99" w:rsidRDefault="003445F4">
      <w:pPr>
        <w:pStyle w:val="Heading1"/>
      </w:pPr>
      <w:bookmarkStart w:id="42" w:name="discussion"/>
      <w:bookmarkEnd w:id="35"/>
      <w:del w:id="43" w:author="Xavier Terradas" w:date="2022-09-09T20:16:00Z">
        <w:r w:rsidDel="004F3586">
          <w:delText>4</w:delText>
        </w:r>
      </w:del>
      <w:ins w:id="44" w:author="Xavier Terradas" w:date="2022-09-09T20:16:00Z">
        <w:r w:rsidR="004F3586">
          <w:t>5</w:t>
        </w:r>
      </w:ins>
      <w:r>
        <w:tab/>
        <w:t>Discussion</w:t>
      </w:r>
    </w:p>
    <w:p w14:paraId="5FDECB8A" w14:textId="627D8E4E" w:rsidR="00903E99" w:rsidRDefault="003445F4">
      <w:pPr>
        <w:pStyle w:val="FirstParagraph"/>
      </w:pPr>
      <w:r>
        <w:t xml:space="preserve">The prospection works and analyses </w:t>
      </w:r>
      <w:r w:rsidR="00923BC4">
        <w:t>of</w:t>
      </w:r>
      <w:r>
        <w:t xml:space="preserve"> the collected geological samples show that the south of Portugal has </w:t>
      </w:r>
      <w:r w:rsidR="00923BC4">
        <w:t xml:space="preserve">a </w:t>
      </w:r>
      <w:r>
        <w:t>high potential for raw material studies, especially regarding chert. The presence of chert-bearing outcrops in the westernmost part of the Algarve, center</w:t>
      </w:r>
      <w:r w:rsidR="00923BC4">
        <w:t>,</w:t>
      </w:r>
      <w:r>
        <w:t xml:space="preserve"> and east would provide several possibilities for sourcing and procurement whenever groups moved throughout the territory. This is further important when we consider the geology of this territory.</w:t>
      </w:r>
      <w:r w:rsidR="00923BC4">
        <w:t xml:space="preserve"> </w:t>
      </w:r>
      <w:r>
        <w:t xml:space="preserve">The geology of the Algarve itself may have played an important part in how groups procured their raw materials, specifically, their chert, a task </w:t>
      </w:r>
      <w:r w:rsidR="00923BC4">
        <w:t>that</w:t>
      </w:r>
      <w:r>
        <w:t xml:space="preserve"> has been identified as essential for hunter-gatherer groups. To the south, communities would only have access to chert-bearing outcrops up to the coast. To the north, the mountain range would not only have provided no chert nodules but may have also hampered the movement of populations, forcing groups to move east and west instead of north or south. This movement may have facilitated the gathering of cherts from different formations within the Algarve, posteriorly then brought into the sites. Especially for Middle and Upper Paleolithic occupations, understanding the sources of chert in the Algarve may provide data about where in the territory they were sourcing their raw materials, and how they were using the territory when their movement was constrained by the Peninsula’s natural barriers. This question </w:t>
      </w:r>
      <w:r>
        <w:lastRenderedPageBreak/>
        <w:t>remains unanswered, but raw material data and comparative studies between archaeological assemblages and geological samples may provide the necessary results to answer it.</w:t>
      </w:r>
    </w:p>
    <w:p w14:paraId="013349D3" w14:textId="09588859" w:rsidR="00903E99" w:rsidRPr="00663E76" w:rsidRDefault="003445F4">
      <w:pPr>
        <w:pStyle w:val="BodyText"/>
      </w:pPr>
      <w:r>
        <w:t xml:space="preserve">However, tracking these movements and procurement patterns </w:t>
      </w:r>
      <w:r w:rsidR="00B272E5">
        <w:t xml:space="preserve">is </w:t>
      </w:r>
      <w:r>
        <w:t xml:space="preserve">only possible if the cherts from the different formations and outcrops </w:t>
      </w:r>
      <w:r w:rsidR="00B272E5">
        <w:t xml:space="preserve">can </w:t>
      </w:r>
      <w:r>
        <w:t xml:space="preserve">be traced back to their sources. This presented itself as </w:t>
      </w:r>
      <w:r w:rsidR="00923BC4">
        <w:t>the</w:t>
      </w:r>
      <w:r>
        <w:t xml:space="preserve"> first caveat for this type of </w:t>
      </w:r>
      <w:r w:rsidR="00923BC4">
        <w:t>study</w:t>
      </w:r>
      <w:r>
        <w:t xml:space="preserve">, since for the Algarve, for example, all cherts come from Jurassic formations in pelagic environments. Despite the similar formation environments, </w:t>
      </w:r>
      <w:r w:rsidR="00B272E5">
        <w:t>i</w:t>
      </w:r>
      <w:r>
        <w:t>n general</w:t>
      </w:r>
      <w:r w:rsidR="00923BC4">
        <w:t>,</w:t>
      </w:r>
      <w:r>
        <w:t xml:space="preserve"> there </w:t>
      </w:r>
      <w:r w:rsidR="002851CE">
        <w:t>seem</w:t>
      </w:r>
      <w:r>
        <w:t xml:space="preserve"> to be relevant differences between the cherts of different formations and periods. This is further relevant given the fact that they are geographically distant. Within formations, however, there are no discernable differences, both at a macroscopic and petrographic level, as these do not seem to be useful to distinguish between outcrops. That is most obvious </w:t>
      </w:r>
      <w:r w:rsidR="00923BC4">
        <w:t>in</w:t>
      </w:r>
      <w:r>
        <w:t xml:space="preserve"> the Lower Jurassic outcrops of west Algarve. The identified chert groups, which varied mostly in color and fossil content, are present in several outcrops. In this region, the variables which may be better used to understand which outcrops were visited may be the quality and size of the nodules. The latter, for example, is an important variable in the Belixe outcrops, which show the largest volumes of rock, even if the knapping quality is worse than some other available, smaller nodules. Size may be used in conjunction with other technological data, to understand whether different nodules were being explored differently based on their size, or their procurement was being preferred </w:t>
      </w:r>
      <w:r w:rsidR="002851CE">
        <w:t>over</w:t>
      </w:r>
      <w:r>
        <w:t xml:space="preserve"> other smaller nodules in possibly closer outcrops in the region.</w:t>
      </w:r>
      <w:r w:rsidR="00A30EBA">
        <w:t xml:space="preserve"> Size may also be an important variable to distinguish between nodules collected in primary </w:t>
      </w:r>
      <w:r w:rsidR="00663E76">
        <w:t xml:space="preserve">or secondary outcrops. </w:t>
      </w:r>
      <w:commentRangeStart w:id="45"/>
      <w:r w:rsidR="00663E76">
        <w:t xml:space="preserve">Whenever found in secondary outcrops </w:t>
      </w:r>
      <w:r w:rsidR="00663E76" w:rsidRPr="00663E76">
        <w:t>(</w:t>
      </w:r>
      <w:r w:rsidR="00663E76">
        <w:t xml:space="preserve">without the presence of parent rock and with rounded and/or altered cortex) the nodules were small </w:t>
      </w:r>
      <w:r w:rsidR="00663E76">
        <w:lastRenderedPageBreak/>
        <w:t>and altered. Although in other regions, secondary outcrops such as river beds</w:t>
      </w:r>
      <w:r w:rsidR="003F409C">
        <w:t>,</w:t>
      </w:r>
      <w:r w:rsidR="00663E76">
        <w:t xml:space="preserve"> for example, may be of extreme importance to raw material procurement, it </w:t>
      </w:r>
      <w:r w:rsidR="003F409C">
        <w:t>seems</w:t>
      </w:r>
      <w:r w:rsidR="00663E76">
        <w:t xml:space="preserve"> that for the regional cherts, these would be procured in primary outcrops.</w:t>
      </w:r>
      <w:commentRangeEnd w:id="45"/>
      <w:r w:rsidR="003F409C">
        <w:rPr>
          <w:rStyle w:val="CommentReference"/>
        </w:rPr>
        <w:commentReference w:id="45"/>
      </w:r>
    </w:p>
    <w:p w14:paraId="27A3CB37" w14:textId="0974237C" w:rsidR="00903E99" w:rsidRDefault="003445F4">
      <w:pPr>
        <w:pStyle w:val="BodyText"/>
      </w:pPr>
      <w:r>
        <w:t xml:space="preserve">The Upper Jurassic nodules of </w:t>
      </w:r>
      <w:r w:rsidR="00923BC4">
        <w:t xml:space="preserve">the </w:t>
      </w:r>
      <w:r>
        <w:t xml:space="preserve">western Algarve also show larger volumes than those from the Lower Jurassic. This, together with the translucency, which is often characterized by sub-translucent fabrics, may be a good macroscopic indicator </w:t>
      </w:r>
      <w:r w:rsidR="00923BC4">
        <w:t>of</w:t>
      </w:r>
      <w:r>
        <w:t xml:space="preserve"> the chert’s provenance. However, for a reliable distinction between the Lower Jurassic and the Upper Jurassic cherts, petrographic analyses and the identification of calcispheres may be necessary.</w:t>
      </w:r>
    </w:p>
    <w:p w14:paraId="51B7D339" w14:textId="67F155E3" w:rsidR="00903E99" w:rsidRDefault="003445F4">
      <w:pPr>
        <w:pStyle w:val="BodyText"/>
      </w:pPr>
      <w:r>
        <w:t>The differences identified between the cherts of the various formations can be seen both at a macroscopic and petrographic level. Given the formation setting, petrographically, all the cherts from the Algarve are fairly homogeneous - marine origin, in limestone or dolomitic limestone rocks, all formed during the Jurassic. The use of fossils for the identification of the cherts is also difficult since these are often not well preserved enough to allow the identification of species that may connect a group of cherts. The size, frequency</w:t>
      </w:r>
      <w:r w:rsidR="00923BC4">
        <w:t>,</w:t>
      </w:r>
      <w:r>
        <w:t xml:space="preserve"> and preservation state of the fossils </w:t>
      </w:r>
      <w:r w:rsidR="00923BC4">
        <w:t>seem</w:t>
      </w:r>
      <w:r>
        <w:t xml:space="preserve"> to be, then, one of the defining criteria for discerning cherts from different formations, and thus, different geographic areas. These characteristics seem to be observable macroscopically, as well, allowing the cherts from the three different areas and formations - West, Jordana</w:t>
      </w:r>
      <w:r w:rsidR="00923BC4">
        <w:t>,</w:t>
      </w:r>
      <w:r>
        <w:t xml:space="preserve"> and Malhão - to be differentiated without the need for </w:t>
      </w:r>
      <w:r w:rsidR="00923BC4">
        <w:t>thin sections</w:t>
      </w:r>
      <w:r>
        <w:t xml:space="preserve">. This is </w:t>
      </w:r>
      <w:r w:rsidR="00923BC4">
        <w:t>especially</w:t>
      </w:r>
      <w:r>
        <w:t xml:space="preserve"> important for archaeological collections, </w:t>
      </w:r>
      <w:r w:rsidR="00923BC4">
        <w:t>especially</w:t>
      </w:r>
      <w:r>
        <w:t xml:space="preserve"> those which may be small, with small archaeological pieces, or for the study of older </w:t>
      </w:r>
      <w:r w:rsidR="00923BC4">
        <w:t>collections</w:t>
      </w:r>
      <w:r>
        <w:t xml:space="preserve"> to which other means of analysis may not be available.</w:t>
      </w:r>
    </w:p>
    <w:p w14:paraId="142F19AC" w14:textId="3871A0A9" w:rsidR="00903E99" w:rsidRDefault="003445F4">
      <w:pPr>
        <w:pStyle w:val="BodyText"/>
      </w:pPr>
      <w:r>
        <w:lastRenderedPageBreak/>
        <w:t xml:space="preserve">This data seems to confirm the potential of a macroscopic analysis to study the cherts of the Algarve. Albeit applying different methodologies, such as petrographic analyses, to these cherts is a way of completing the petrographic study of a collection, reliably </w:t>
      </w:r>
      <w:r w:rsidR="00173116">
        <w:t xml:space="preserve">applying </w:t>
      </w:r>
      <w:r>
        <w:t>mostly a macroscopic analysis to the assemblages coming from southern Portugal helps tackle issues such as the destructiveness, costliness</w:t>
      </w:r>
      <w:r w:rsidR="00923BC4">
        <w:t>,</w:t>
      </w:r>
      <w:r>
        <w:t xml:space="preserve"> and time consumption of some methods.</w:t>
      </w:r>
    </w:p>
    <w:p w14:paraId="6DF8A31D" w14:textId="69D4080F" w:rsidR="00903E99" w:rsidRDefault="003445F4">
      <w:pPr>
        <w:pStyle w:val="BodyText"/>
      </w:pPr>
      <w:r>
        <w:t xml:space="preserve">The research was able to complete the collection, providing samples of the available cherts which may be compared with archaeological samples. However, there are some caveats to this type of comparative studies. Landscapes have changed through time, </w:t>
      </w:r>
      <w:r w:rsidR="00923BC4">
        <w:t>especially</w:t>
      </w:r>
      <w:r>
        <w:t xml:space="preserve"> with the influence of modern societies. House constructions, agricultural fields</w:t>
      </w:r>
      <w:r w:rsidR="00923BC4">
        <w:t>,</w:t>
      </w:r>
      <w:r>
        <w:t xml:space="preserve"> and roads, for example, have modified the landscape, possibly altering the availability and visibility of raw materials. The existence of chert </w:t>
      </w:r>
      <w:r w:rsidR="00923BC4">
        <w:t>at</w:t>
      </w:r>
      <w:r>
        <w:t xml:space="preserve"> specific points </w:t>
      </w:r>
      <w:r w:rsidR="00923BC4">
        <w:t>on</w:t>
      </w:r>
      <w:r>
        <w:t xml:space="preserve"> the map may not necessarily mean that they do not exist elsewhere. However, identifying characteristics </w:t>
      </w:r>
      <w:r w:rsidR="00923BC4">
        <w:t>that</w:t>
      </w:r>
      <w:r>
        <w:t xml:space="preserve"> are common to most, if not all cherts of a region, may be a good indication that some cherts are not local.</w:t>
      </w:r>
    </w:p>
    <w:p w14:paraId="7696823F" w14:textId="1AF0CBDF" w:rsidR="00903E99" w:rsidRDefault="003445F4">
      <w:pPr>
        <w:pStyle w:val="BodyText"/>
      </w:pPr>
      <w:r>
        <w:t xml:space="preserve">Another caveat regarding chert sources, </w:t>
      </w:r>
      <w:r w:rsidR="002851CE">
        <w:t>especially</w:t>
      </w:r>
      <w:r>
        <w:t xml:space="preserve"> in a geographic area like the Algarve, is the possibility of some outcrops being submerged. Previous studies have identified the existence of Jurassic outcrops with chert nodules on the west coast, submerged by water. In times </w:t>
      </w:r>
      <w:r w:rsidR="002851CE">
        <w:t>when</w:t>
      </w:r>
      <w:r>
        <w:t xml:space="preserve"> the sea level was similar to the current one, these outcrops would not have been accessible, even during low tide, the only possibility for their procurement in nodules dragged to the shore. However, during periods where the sea level was lower due to water freezing in the polar caps (during the LGM, for example), large portions of the coast would have been accessible. This raises the question </w:t>
      </w:r>
      <w:r w:rsidR="002851CE">
        <w:t xml:space="preserve">of </w:t>
      </w:r>
      <w:r>
        <w:t xml:space="preserve">whether the chert reference collection is </w:t>
      </w:r>
      <w:r>
        <w:lastRenderedPageBreak/>
        <w:t xml:space="preserve">representative of all the variability of chert in the region, including the submerged coastal areas. For studies focusing </w:t>
      </w:r>
      <w:r w:rsidR="002851CE">
        <w:t xml:space="preserve">on </w:t>
      </w:r>
      <w:r>
        <w:t>periods like the Proto-</w:t>
      </w:r>
      <w:r w:rsidR="002851CE">
        <w:t>Solutrean</w:t>
      </w:r>
      <w:r>
        <w:t xml:space="preserve"> and Solutrean in the Algarve, for example, where nearly 20 km of </w:t>
      </w:r>
      <w:r w:rsidR="002851CE">
        <w:t xml:space="preserve">the </w:t>
      </w:r>
      <w:r>
        <w:t xml:space="preserve">shore was exposed at the peak of the LGM, there may have been the exploitation of unknown sources or cherts with more variability than that known from the recovered samples. Despite the caveat, this raises the possibility to understand whether this new portion of landmass altered the raw material procurement patterns of these groups, or added new resources which had been previously unavailable. Studies </w:t>
      </w:r>
      <w:r w:rsidR="002851CE">
        <w:t>that</w:t>
      </w:r>
      <w:r>
        <w:t xml:space="preserve"> compare Gravettian and Magdalenian assemblages to Proto-</w:t>
      </w:r>
      <w:r w:rsidR="002851CE">
        <w:t>Solutrean</w:t>
      </w:r>
      <w:r>
        <w:t xml:space="preserve"> and Solutrean assemblages, within one single site, may give new insights to this question.</w:t>
      </w:r>
    </w:p>
    <w:p w14:paraId="070FAEB0" w14:textId="1BE6B964" w:rsidR="00903E99" w:rsidRDefault="003445F4">
      <w:pPr>
        <w:pStyle w:val="Heading1"/>
      </w:pPr>
      <w:bookmarkStart w:id="46" w:name="conclusion"/>
      <w:bookmarkEnd w:id="42"/>
      <w:r>
        <w:t>5</w:t>
      </w:r>
      <w:r>
        <w:tab/>
        <w:t>Conclusion</w:t>
      </w:r>
    </w:p>
    <w:p w14:paraId="7D62E181" w14:textId="18694EBC" w:rsidR="00D20C81" w:rsidRPr="00D20C81" w:rsidRDefault="00D20C81" w:rsidP="00D20C81">
      <w:pPr>
        <w:pStyle w:val="BodyText"/>
      </w:pPr>
      <w:r>
        <w:t xml:space="preserve">The research and results in this paper continued and completed an important study of chert raw materials in southern Portugal. The results show the presence of four different chert formations, dispersed in the western and eastern Algarve. </w:t>
      </w:r>
      <w:r w:rsidR="00092CA8">
        <w:t>Within formations, there is a lot of variability in the nodules and the outcrops. There are however identifiable macroscopic and petrographic differences between formations.</w:t>
      </w:r>
      <w:r w:rsidR="00B37720">
        <w:t xml:space="preserve"> ** Although the petrographic analysis is essential to identify the fossils present in the chert, a macroscopic approach seems to be pertinent for a quick and inexpensive analysis to distinguish between cherts of the different formations.</w:t>
      </w:r>
    </w:p>
    <w:p w14:paraId="7FAD5CE4" w14:textId="77777777" w:rsidR="00903E99" w:rsidRDefault="003445F4">
      <w:pPr>
        <w:pStyle w:val="Heading1"/>
      </w:pPr>
      <w:bookmarkStart w:id="47" w:name="acknowledgements"/>
      <w:bookmarkEnd w:id="46"/>
      <w:r>
        <w:t>6</w:t>
      </w:r>
      <w:r>
        <w:tab/>
        <w:t>Acknowledgements</w:t>
      </w:r>
    </w:p>
    <w:p w14:paraId="19CC2A7F" w14:textId="6B2470D4" w:rsidR="00903E99" w:rsidRDefault="003445F4">
      <w:bookmarkStart w:id="48" w:name="references"/>
      <w:bookmarkEnd w:id="47"/>
      <w:r>
        <w:br w:type="page"/>
      </w:r>
    </w:p>
    <w:p w14:paraId="48870EEC" w14:textId="77777777" w:rsidR="00903E99" w:rsidRDefault="003445F4">
      <w:pPr>
        <w:pStyle w:val="Heading3"/>
      </w:pPr>
      <w:bookmarkStart w:id="49" w:name="colophon"/>
      <w:r>
        <w:lastRenderedPageBreak/>
        <w:t>7.0.1</w:t>
      </w:r>
      <w:r>
        <w:tab/>
        <w:t>Colophon</w:t>
      </w:r>
    </w:p>
    <w:p w14:paraId="005443D6" w14:textId="169C37A6" w:rsidR="00903E99" w:rsidRDefault="003445F4">
      <w:pPr>
        <w:pStyle w:val="FirstParagraph"/>
      </w:pPr>
      <w:r>
        <w:t xml:space="preserve">This report was generated on 2022-08-31 </w:t>
      </w:r>
      <w:r w:rsidR="002851CE">
        <w:t xml:space="preserve">at </w:t>
      </w:r>
      <w:r>
        <w:t>10:14:24 using the following computational environment and dependencies:</w:t>
      </w:r>
    </w:p>
    <w:p w14:paraId="3BBB22E3" w14:textId="77777777" w:rsidR="00903E99" w:rsidRDefault="003445F4">
      <w:pPr>
        <w:pStyle w:val="SourceCode"/>
      </w:pPr>
      <w:r>
        <w:rPr>
          <w:rStyle w:val="VerbatimChar"/>
        </w:rPr>
        <w:t>#&gt; - Session info ---------------------------------------------------------------</w:t>
      </w:r>
      <w:r>
        <w:br/>
      </w:r>
      <w:r>
        <w:rPr>
          <w:rStyle w:val="VerbatimChar"/>
        </w:rPr>
        <w:t>#&gt;  setting  value</w:t>
      </w:r>
      <w:r>
        <w:br/>
      </w:r>
      <w:r>
        <w:rPr>
          <w:rStyle w:val="VerbatimChar"/>
        </w:rPr>
        <w:t>#&gt;  version  R version 4.0.4 (2021-02-15)</w:t>
      </w:r>
      <w:r>
        <w:br/>
      </w:r>
      <w:r>
        <w:rPr>
          <w:rStyle w:val="VerbatimChar"/>
        </w:rPr>
        <w:t>#&gt;  os       Windows 10 x64 (build 19044)</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Europe/London</w:t>
      </w:r>
      <w:r>
        <w:br/>
      </w:r>
      <w:r>
        <w:rPr>
          <w:rStyle w:val="VerbatimChar"/>
        </w:rPr>
        <w:t>#&gt;  date     2022-08-31</w:t>
      </w:r>
      <w:r>
        <w:br/>
      </w:r>
      <w:r>
        <w:rPr>
          <w:rStyle w:val="VerbatimChar"/>
        </w:rPr>
        <w:t>#&gt;  pandoc   2.18 @ C:/Program Files/RStudio/bin/quarto/bin/tools/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4.0.5)</w:t>
      </w:r>
      <w:r>
        <w:br/>
      </w:r>
      <w:r>
        <w:rPr>
          <w:rStyle w:val="VerbatimChar"/>
        </w:rPr>
        <w:t>#&gt;  base64enc           0.1-3      2015-07-28 [1] CRAN (R 4.0.3)</w:t>
      </w:r>
      <w:r>
        <w:br/>
      </w:r>
      <w:r>
        <w:rPr>
          <w:rStyle w:val="VerbatimChar"/>
        </w:rPr>
        <w:t>#&gt;  bit                 4.0.4      2020-08-04 [1] CRAN (R 4.0.5)</w:t>
      </w:r>
      <w:r>
        <w:br/>
      </w:r>
      <w:r>
        <w:rPr>
          <w:rStyle w:val="VerbatimChar"/>
        </w:rPr>
        <w:t>#&gt;  bit64               4.0.5      2020-08-30 [1] CRAN (R 4.0.5)</w:t>
      </w:r>
      <w:r>
        <w:br/>
      </w:r>
      <w:r>
        <w:rPr>
          <w:rStyle w:val="VerbatimChar"/>
        </w:rPr>
        <w:t>#&gt;  bookdown            0.25       2022-03-16 [1] CRAN (R 4.0.5)</w:t>
      </w:r>
      <w:r>
        <w:br/>
      </w:r>
      <w:r>
        <w:rPr>
          <w:rStyle w:val="VerbatimChar"/>
        </w:rPr>
        <w:t>#&gt;  brio                1.1.3      2021-11-30 [1] CRAN (R 4.0.5)</w:t>
      </w:r>
      <w:r>
        <w:br/>
      </w:r>
      <w:r>
        <w:rPr>
          <w:rStyle w:val="VerbatimChar"/>
        </w:rPr>
        <w:t>#&gt;  cachem              1.0.6      2021-08-19 [1] CRAN (R 4.0.5)</w:t>
      </w:r>
      <w:r>
        <w:br/>
      </w:r>
      <w:r>
        <w:rPr>
          <w:rStyle w:val="VerbatimChar"/>
        </w:rPr>
        <w:t>#&gt;  callr               3.7.0      2021-04-20 [1] CRAN (R 4.0.5)</w:t>
      </w:r>
      <w:r>
        <w:br/>
      </w:r>
      <w:r>
        <w:rPr>
          <w:rStyle w:val="VerbatimChar"/>
        </w:rPr>
        <w:t>#&gt;  class               7.3-20     2022-01-13 [1] CRAN (R 4.0.5)</w:t>
      </w:r>
      <w:r>
        <w:br/>
      </w:r>
      <w:r>
        <w:rPr>
          <w:rStyle w:val="VerbatimChar"/>
        </w:rPr>
        <w:t>#&gt;  classInt            0.4-3      2020-04-07 [1] CRAN (R 4.0.5)</w:t>
      </w:r>
      <w:r>
        <w:br/>
      </w:r>
      <w:r>
        <w:rPr>
          <w:rStyle w:val="VerbatimChar"/>
        </w:rPr>
        <w:t>#&gt;  cli                 3.3.0      2022-04-25 [1] CRAN (R 4.0.4)</w:t>
      </w:r>
      <w:r>
        <w:br/>
      </w:r>
      <w:r>
        <w:rPr>
          <w:rStyle w:val="VerbatimChar"/>
        </w:rPr>
        <w:t>#&gt;  colorspace          2.0-3      2022-02-21 [1] CRAN (R 4.0.5)</w:t>
      </w:r>
      <w:r>
        <w:br/>
      </w:r>
      <w:r>
        <w:rPr>
          <w:rStyle w:val="VerbatimChar"/>
        </w:rPr>
        <w:t>#&gt;  crayon              1.5.0      2022-02-14 [1] CRAN (R 4.0.5)</w:t>
      </w:r>
      <w:r>
        <w:br/>
      </w:r>
      <w:r>
        <w:rPr>
          <w:rStyle w:val="VerbatimChar"/>
        </w:rPr>
        <w:t>#&gt;  data.table        * 1.14.2     2021-09-27 [1] CRAN (R 4.0.5)</w:t>
      </w:r>
      <w:r>
        <w:br/>
      </w:r>
      <w:r>
        <w:rPr>
          <w:rStyle w:val="VerbatimChar"/>
        </w:rPr>
        <w:t>#&gt;  DBI                 1.1.2      2021-12-20 [1] CRAN (R 4.0.5)</w:t>
      </w:r>
      <w:r>
        <w:br/>
      </w:r>
      <w:r>
        <w:rPr>
          <w:rStyle w:val="VerbatimChar"/>
        </w:rPr>
        <w:t>#&gt;  desc                1.4.1      2022-03-06 [1] CRAN (R 4.0.5)</w:t>
      </w:r>
      <w:r>
        <w:br/>
      </w:r>
      <w:r>
        <w:rPr>
          <w:rStyle w:val="VerbatimChar"/>
        </w:rPr>
        <w:t>#&gt;  devtools            2.4.3      2021-11-30 [1] CRAN (R 4.0.5)</w:t>
      </w:r>
      <w:r>
        <w:br/>
      </w:r>
      <w:r>
        <w:rPr>
          <w:rStyle w:val="VerbatimChar"/>
        </w:rPr>
        <w:t>#&gt;  digest              0.6.28     2021-09-23 [1] CRAN (R 4.0.5)</w:t>
      </w:r>
      <w:r>
        <w:br/>
      </w:r>
      <w:r>
        <w:rPr>
          <w:rStyle w:val="VerbatimChar"/>
        </w:rPr>
        <w:t>#&gt;  dplyr             * 1.0.8      2022-02-08 [1] CRAN (R 4.0.5)</w:t>
      </w:r>
      <w:r>
        <w:br/>
      </w:r>
      <w:r>
        <w:rPr>
          <w:rStyle w:val="VerbatimChar"/>
        </w:rPr>
        <w:t>#&gt;  e1071               1.7-9      2021-09-16 [1] CRAN (R 4.0.5)</w:t>
      </w:r>
      <w:r>
        <w:br/>
      </w:r>
      <w:r>
        <w:rPr>
          <w:rStyle w:val="VerbatimChar"/>
        </w:rPr>
        <w:t>#&gt;  ellipsis            0.3.2      2021-04-29 [1] CRAN (R 4.0.5)</w:t>
      </w:r>
      <w:r>
        <w:br/>
      </w:r>
      <w:r>
        <w:rPr>
          <w:rStyle w:val="VerbatimChar"/>
        </w:rPr>
        <w:t>#&gt;  evaluate            0.15       2022-02-18 [1] CRAN (R 4.0.5)</w:t>
      </w:r>
      <w:r>
        <w:br/>
      </w:r>
      <w:r>
        <w:rPr>
          <w:rStyle w:val="VerbatimChar"/>
        </w:rPr>
        <w:t>#&gt;  fansi               0.5.0      2021-05-25 [1] CRAN (R 4.0.5)</w:t>
      </w:r>
      <w:r>
        <w:br/>
      </w:r>
      <w:r>
        <w:rPr>
          <w:rStyle w:val="VerbatimChar"/>
        </w:rPr>
        <w:t>#&gt;  farver              2.1.0      2021-02-28 [1] CRAN (R 4.0.5)</w:t>
      </w:r>
      <w:r>
        <w:br/>
      </w:r>
      <w:r>
        <w:rPr>
          <w:rStyle w:val="VerbatimChar"/>
        </w:rPr>
        <w:t>#&gt;  fastmap             1.1.0      2021-01-25 [1] CRAN (R 4.0.5)</w:t>
      </w:r>
      <w:r>
        <w:br/>
      </w:r>
      <w:r>
        <w:rPr>
          <w:rStyle w:val="VerbatimChar"/>
        </w:rPr>
        <w:lastRenderedPageBreak/>
        <w:t>#&gt;  flextable         * 0.7.0      2022-03-06 [1] CRAN (R 4.0.5)</w:t>
      </w:r>
      <w:r>
        <w:br/>
      </w:r>
      <w:r>
        <w:rPr>
          <w:rStyle w:val="VerbatimChar"/>
        </w:rPr>
        <w:t>#&gt;  fs                  1.5.2      2021-12-08 [1] CRAN (R 4.0.5)</w:t>
      </w:r>
      <w:r>
        <w:br/>
      </w:r>
      <w:r>
        <w:rPr>
          <w:rStyle w:val="VerbatimChar"/>
        </w:rPr>
        <w:t>#&gt;  gdtools             0.2.4      2022-02-14 [1] CRAN (R 4.0.5)</w:t>
      </w:r>
      <w:r>
        <w:br/>
      </w:r>
      <w:r>
        <w:rPr>
          <w:rStyle w:val="VerbatimChar"/>
        </w:rPr>
        <w:t>#&gt;  generics            0.1.2      2022-01-31 [1] CRAN (R 4.0.5)</w:t>
      </w:r>
      <w:r>
        <w:br/>
      </w:r>
      <w:r>
        <w:rPr>
          <w:rStyle w:val="VerbatimChar"/>
        </w:rPr>
        <w:t>#&gt;  ggplot2           * 3.3.5      2021-06-25 [1] CRAN (R 4.0.5)</w:t>
      </w:r>
      <w:r>
        <w:br/>
      </w:r>
      <w:r>
        <w:rPr>
          <w:rStyle w:val="VerbatimChar"/>
        </w:rPr>
        <w:t>#&gt;  ggrepel           * 0.9.1      2021-01-15 [1] CRAN (R 4.0.5)</w:t>
      </w:r>
      <w:r>
        <w:br/>
      </w:r>
      <w:r>
        <w:rPr>
          <w:rStyle w:val="VerbatimChar"/>
        </w:rPr>
        <w:t>#&gt;  ggspatial         * 1.1.5      2021-01-04 [1] CRAN (R 4.0.5)</w:t>
      </w:r>
      <w:r>
        <w:br/>
      </w:r>
      <w:r>
        <w:rPr>
          <w:rStyle w:val="VerbatimChar"/>
        </w:rPr>
        <w:t>#&gt;  glue                1.6.2      2022-02-24 [1] CRAN (R 4.0.5)</w:t>
      </w:r>
      <w:r>
        <w:br/>
      </w:r>
      <w:r>
        <w:rPr>
          <w:rStyle w:val="VerbatimChar"/>
        </w:rPr>
        <w:t>#&gt;  gtable              0.3.0      2019-03-25 [1] CRAN (R 4.0.5)</w:t>
      </w:r>
      <w:r>
        <w:br/>
      </w:r>
      <w:r>
        <w:rPr>
          <w:rStyle w:val="VerbatimChar"/>
        </w:rPr>
        <w:t>#&gt;  here                1.0.1      2020-12-13 [1] CRAN (R 4.0.5)</w:t>
      </w:r>
      <w:r>
        <w:br/>
      </w:r>
      <w:r>
        <w:rPr>
          <w:rStyle w:val="VerbatimChar"/>
        </w:rPr>
        <w:t>#&gt;  highr               0.9        2021-04-16 [1] CRAN (R 4.0.5)</w:t>
      </w:r>
      <w:r>
        <w:br/>
      </w:r>
      <w:r>
        <w:rPr>
          <w:rStyle w:val="VerbatimChar"/>
        </w:rPr>
        <w:t>#&gt;  hms                 1.1.1      2021-09-26 [1] CRAN (R 4.0.5)</w:t>
      </w:r>
      <w:r>
        <w:br/>
      </w:r>
      <w:r>
        <w:rPr>
          <w:rStyle w:val="VerbatimChar"/>
        </w:rPr>
        <w:t>#&gt;  htmltools           0.5.2      2021-08-25 [1] CRAN (R 4.0.5)</w:t>
      </w:r>
      <w:r>
        <w:br/>
      </w:r>
      <w:r>
        <w:rPr>
          <w:rStyle w:val="VerbatimChar"/>
        </w:rPr>
        <w:t>#&gt;  httr                1.4.2      2020-07-20 [1] CRAN (R 4.0.5)</w:t>
      </w:r>
      <w:r>
        <w:br/>
      </w:r>
      <w:r>
        <w:rPr>
          <w:rStyle w:val="VerbatimChar"/>
        </w:rPr>
        <w:t>#&gt;  kableExtra        * 1.3.4      2021-02-20 [1] CRAN (R 4.0.5)</w:t>
      </w:r>
      <w:r>
        <w:br/>
      </w:r>
      <w:r>
        <w:rPr>
          <w:rStyle w:val="VerbatimChar"/>
        </w:rPr>
        <w:t>#&gt;  KernSmooth          2.23-20    2021-05-03 [1] CRAN (R 4.0.5)</w:t>
      </w:r>
      <w:r>
        <w:br/>
      </w:r>
      <w:r>
        <w:rPr>
          <w:rStyle w:val="VerbatimChar"/>
        </w:rPr>
        <w:t>#&gt;  knitr               1.36       2021-09-29 [1] CRAN (R 4.0.5)</w:t>
      </w:r>
      <w:r>
        <w:br/>
      </w:r>
      <w:r>
        <w:rPr>
          <w:rStyle w:val="VerbatimChar"/>
        </w:rPr>
        <w:t>#&gt;  lattice             0.20-45    2021-09-22 [1] CRAN (R 4.0.5)</w:t>
      </w:r>
      <w:r>
        <w:br/>
      </w:r>
      <w:r>
        <w:rPr>
          <w:rStyle w:val="VerbatimChar"/>
        </w:rPr>
        <w:t>#&gt;  lifecycle           1.0.1      2021-09-24 [1] CRAN (R 4.0.5)</w:t>
      </w:r>
      <w:r>
        <w:br/>
      </w:r>
      <w:r>
        <w:rPr>
          <w:rStyle w:val="VerbatimChar"/>
        </w:rPr>
        <w:t>#&gt;  magrittr            2.0.1      2020-11-17 [1] CRAN (R 4.0.5)</w:t>
      </w:r>
      <w:r>
        <w:br/>
      </w:r>
      <w:r>
        <w:rPr>
          <w:rStyle w:val="VerbatimChar"/>
        </w:rPr>
        <w:t>#&gt;  memoise             2.0.1      2021-11-26 [1] CRAN (R 4.0.5)</w:t>
      </w:r>
      <w:r>
        <w:br/>
      </w:r>
      <w:r>
        <w:rPr>
          <w:rStyle w:val="VerbatimChar"/>
        </w:rPr>
        <w:t>#&gt;  munsell             0.5.0.9000 2021-11-11 [1] Github (cwickham/munsell@e539541)</w:t>
      </w:r>
      <w:r>
        <w:br/>
      </w:r>
      <w:r>
        <w:rPr>
          <w:rStyle w:val="VerbatimChar"/>
        </w:rPr>
        <w:t>#&gt;  officer             0.4.2      2022-03-23 [1] CRAN (R 4.0.5)</w:t>
      </w:r>
      <w:r>
        <w:br/>
      </w:r>
      <w:r>
        <w:rPr>
          <w:rStyle w:val="VerbatimChar"/>
        </w:rPr>
        <w:t>#&gt;  pillar              1.7.0      2022-02-01 [1] CRAN (R 4.0.5)</w:t>
      </w:r>
      <w:r>
        <w:br/>
      </w:r>
      <w:r>
        <w:rPr>
          <w:rStyle w:val="VerbatimChar"/>
        </w:rPr>
        <w:t>#&gt;  pkgbuild            1.3.1      2021-12-20 [1] CRAN (R 4.0.5)</w:t>
      </w:r>
      <w:r>
        <w:br/>
      </w:r>
      <w:r>
        <w:rPr>
          <w:rStyle w:val="VerbatimChar"/>
        </w:rPr>
        <w:t>#&gt;  pkgconfig           2.0.3      2019-09-22 [1] CRAN (R 4.0.5)</w:t>
      </w:r>
      <w:r>
        <w:br/>
      </w:r>
      <w:r>
        <w:rPr>
          <w:rStyle w:val="VerbatimChar"/>
        </w:rPr>
        <w:t>#&gt;  pkgload             1.2.4      2021-11-30 [1] CRAN (R 4.0.5)</w:t>
      </w:r>
      <w:r>
        <w:br/>
      </w:r>
      <w:r>
        <w:rPr>
          <w:rStyle w:val="VerbatimChar"/>
        </w:rPr>
        <w:t>#&gt;  prettyunits         1.1.1      2020-01-24 [1] CRAN (R 4.0.5)</w:t>
      </w:r>
      <w:r>
        <w:br/>
      </w:r>
      <w:r>
        <w:rPr>
          <w:rStyle w:val="VerbatimChar"/>
        </w:rPr>
        <w:t>#&gt;  processx            3.5.2      2021-04-30 [1] CRAN (R 4.0.5)</w:t>
      </w:r>
      <w:r>
        <w:br/>
      </w:r>
      <w:r>
        <w:rPr>
          <w:rStyle w:val="VerbatimChar"/>
        </w:rPr>
        <w:t>#&gt;  proxy               0.4-26     2021-06-07 [1] CRAN (R 4.0.5)</w:t>
      </w:r>
      <w:r>
        <w:br/>
      </w:r>
      <w:r>
        <w:rPr>
          <w:rStyle w:val="VerbatimChar"/>
        </w:rPr>
        <w:t>#&gt;  ps                  1.6.0      2021-02-28 [1] CRAN (R 4.0.5)</w:t>
      </w:r>
      <w:r>
        <w:br/>
      </w:r>
      <w:r>
        <w:rPr>
          <w:rStyle w:val="VerbatimChar"/>
        </w:rPr>
        <w:t>#&gt;  purrr               0.3.4      2020-04-17 [1] CRAN (R 4.0.5)</w:t>
      </w:r>
      <w:r>
        <w:br/>
      </w:r>
      <w:r>
        <w:rPr>
          <w:rStyle w:val="VerbatimChar"/>
        </w:rPr>
        <w:t>#&gt;  R6                  2.5.1      2021-08-19 [1] CRAN (R 4.0.5)</w:t>
      </w:r>
      <w:r>
        <w:br/>
      </w:r>
      <w:r>
        <w:rPr>
          <w:rStyle w:val="VerbatimChar"/>
        </w:rPr>
        <w:t>#&gt;  Rcpp                1.0.8.3    2022-03-17 [1] CRAN (R 4.0.5)</w:t>
      </w:r>
      <w:r>
        <w:br/>
      </w:r>
      <w:r>
        <w:rPr>
          <w:rStyle w:val="VerbatimChar"/>
        </w:rPr>
        <w:t>#&gt;  readr             * 2.1.2      2022-01-30 [1] CRAN (R 4.0.5)</w:t>
      </w:r>
      <w:r>
        <w:br/>
      </w:r>
      <w:r>
        <w:rPr>
          <w:rStyle w:val="VerbatimChar"/>
        </w:rPr>
        <w:t>#&gt;  remotes             2.4.2      2021-11-30 [1] CRAN (R 4.0.5)</w:t>
      </w:r>
      <w:r>
        <w:br/>
      </w:r>
      <w:r>
        <w:rPr>
          <w:rStyle w:val="VerbatimChar"/>
        </w:rPr>
        <w:t>#&gt;  rlang               1.0.2      2022-03-04 [1] CRAN (R 4.0.5)</w:t>
      </w:r>
      <w:r>
        <w:br/>
      </w:r>
      <w:r>
        <w:rPr>
          <w:rStyle w:val="VerbatimChar"/>
        </w:rPr>
        <w:t>#&gt;  rmarkdown           2.13       2022-03-10 [1] CRAN (R 4.0.5)</w:t>
      </w:r>
      <w:r>
        <w:br/>
      </w:r>
      <w:r>
        <w:rPr>
          <w:rStyle w:val="VerbatimChar"/>
        </w:rPr>
        <w:t>#&gt;  rnaturalearth     * 0.1.0      2017-03-21 [1] CRAN (R 4.0.5)</w:t>
      </w:r>
      <w:r>
        <w:br/>
      </w:r>
      <w:r>
        <w:rPr>
          <w:rStyle w:val="VerbatimChar"/>
        </w:rPr>
        <w:t>#&gt;  rnaturalearthdata * 0.1.0      2017-02-21 [1] CRAN (R 4.0.5)</w:t>
      </w:r>
      <w:r>
        <w:br/>
      </w:r>
      <w:r>
        <w:rPr>
          <w:rStyle w:val="VerbatimChar"/>
        </w:rPr>
        <w:t>#&gt;  rprojroot           2.0.2      2020-11-15 [1] CRAN (R 4.0.5)</w:t>
      </w:r>
      <w:r>
        <w:br/>
      </w:r>
      <w:r>
        <w:rPr>
          <w:rStyle w:val="VerbatimChar"/>
        </w:rPr>
        <w:t>#&gt;  rstudioapi          0.13       2020-11-12 [1] CRAN (R 4.0.5)</w:t>
      </w:r>
      <w:r>
        <w:br/>
      </w:r>
      <w:r>
        <w:rPr>
          <w:rStyle w:val="VerbatimChar"/>
        </w:rPr>
        <w:t>#&gt;  rvest               1.0.2      2021-10-16 [1] CRAN (R 4.0.5)</w:t>
      </w:r>
      <w:r>
        <w:br/>
      </w:r>
      <w:r>
        <w:rPr>
          <w:rStyle w:val="VerbatimChar"/>
        </w:rPr>
        <w:t>#&gt;  scales              1.1.1      2020-05-11 [1] CRAN (R 4.0.5)</w:t>
      </w:r>
      <w:r>
        <w:br/>
      </w:r>
      <w:r>
        <w:rPr>
          <w:rStyle w:val="VerbatimChar"/>
        </w:rPr>
        <w:t>#&gt;  sessioninfo         1.2.2      2021-12-06 [1] CRAN (R 4.0.5)</w:t>
      </w:r>
      <w:r>
        <w:br/>
      </w:r>
      <w:r>
        <w:rPr>
          <w:rStyle w:val="VerbatimChar"/>
        </w:rPr>
        <w:t>#&gt;  sf                * 1.0-7      2022-03-07 [1] CRAN (R 4.0.5)</w:t>
      </w:r>
      <w:r>
        <w:br/>
      </w:r>
      <w:r>
        <w:rPr>
          <w:rStyle w:val="VerbatimChar"/>
        </w:rPr>
        <w:t>#&gt;  sp                  1.4-6      2021-11-14 [1] CRAN (R 4.0.5)</w:t>
      </w:r>
      <w:r>
        <w:br/>
      </w:r>
      <w:r>
        <w:rPr>
          <w:rStyle w:val="VerbatimChar"/>
        </w:rPr>
        <w:t>#&gt;  stringi             1.7.6      2021-11-29 [1] CRAN (R 4.0.5)</w:t>
      </w:r>
      <w:r>
        <w:br/>
      </w:r>
      <w:r>
        <w:rPr>
          <w:rStyle w:val="VerbatimChar"/>
        </w:rPr>
        <w:t>#&gt;  stringr             1.4.0      2019-02-10 [1] CRAN (R 4.0.5)</w:t>
      </w:r>
      <w:r>
        <w:br/>
      </w:r>
      <w:r>
        <w:rPr>
          <w:rStyle w:val="VerbatimChar"/>
        </w:rPr>
        <w:lastRenderedPageBreak/>
        <w:t>#&gt;  svglite             2.1.0      2022-02-03 [1] CRAN (R 4.0.5)</w:t>
      </w:r>
      <w:r>
        <w:br/>
      </w:r>
      <w:r>
        <w:rPr>
          <w:rStyle w:val="VerbatimChar"/>
        </w:rPr>
        <w:t>#&gt;  systemfonts         1.0.4      2022-02-11 [1] CRAN (R 4.0.5)</w:t>
      </w:r>
      <w:r>
        <w:br/>
      </w:r>
      <w:r>
        <w:rPr>
          <w:rStyle w:val="VerbatimChar"/>
        </w:rPr>
        <w:t>#&gt;  testthat            3.1.2      2022-01-20 [1] CRAN (R 4.0.5)</w:t>
      </w:r>
      <w:r>
        <w:br/>
      </w:r>
      <w:r>
        <w:rPr>
          <w:rStyle w:val="VerbatimChar"/>
        </w:rPr>
        <w:t>#&gt;  tibble              3.1.6      2021-11-07 [1] CRAN (R 4.0.5)</w:t>
      </w:r>
      <w:r>
        <w:br/>
      </w:r>
      <w:r>
        <w:rPr>
          <w:rStyle w:val="VerbatimChar"/>
        </w:rPr>
        <w:t>#&gt;  tidyr             * 1.2.0      2022-02-01 [1] CRAN (R 4.0.5)</w:t>
      </w:r>
      <w:r>
        <w:br/>
      </w:r>
      <w:r>
        <w:rPr>
          <w:rStyle w:val="VerbatimChar"/>
        </w:rPr>
        <w:t>#&gt;  tidyselect          1.1.2      2022-02-21 [1] CRAN (R 4.0.5)</w:t>
      </w:r>
      <w:r>
        <w:br/>
      </w:r>
      <w:r>
        <w:rPr>
          <w:rStyle w:val="VerbatimChar"/>
        </w:rPr>
        <w:t>#&gt;  tzdb                0.2.0      2021-10-27 [1] CRAN (R 4.0.5)</w:t>
      </w:r>
      <w:r>
        <w:br/>
      </w:r>
      <w:r>
        <w:rPr>
          <w:rStyle w:val="VerbatimChar"/>
        </w:rPr>
        <w:t>#&gt;  units               0.8-0      2022-02-05 [1] CRAN (R 4.0.5)</w:t>
      </w:r>
      <w:r>
        <w:br/>
      </w:r>
      <w:r>
        <w:rPr>
          <w:rStyle w:val="VerbatimChar"/>
        </w:rPr>
        <w:t>#&gt;  usethis             2.1.5      2021-12-09 [1] CRAN (R 4.0.5)</w:t>
      </w:r>
      <w:r>
        <w:br/>
      </w:r>
      <w:r>
        <w:rPr>
          <w:rStyle w:val="VerbatimChar"/>
        </w:rPr>
        <w:t>#&gt;  utf8                1.2.2      2021-07-24 [1] CRAN (R 4.0.5)</w:t>
      </w:r>
      <w:r>
        <w:br/>
      </w:r>
      <w:r>
        <w:rPr>
          <w:rStyle w:val="VerbatimChar"/>
        </w:rPr>
        <w:t>#&gt;  uuid                1.0-4      2022-03-16 [1] CRAN (R 4.0.5)</w:t>
      </w:r>
      <w:r>
        <w:br/>
      </w:r>
      <w:r>
        <w:rPr>
          <w:rStyle w:val="VerbatimChar"/>
        </w:rPr>
        <w:t>#&gt;  vctrs               0.3.8      2021-04-29 [1] CRAN (R 4.0.5)</w:t>
      </w:r>
      <w:r>
        <w:br/>
      </w:r>
      <w:r>
        <w:rPr>
          <w:rStyle w:val="VerbatimChar"/>
        </w:rPr>
        <w:t>#&gt;  viridisLite         0.4.0      2021-04-13 [1] CRAN (R 4.0.5)</w:t>
      </w:r>
      <w:r>
        <w:br/>
      </w:r>
      <w:r>
        <w:rPr>
          <w:rStyle w:val="VerbatimChar"/>
        </w:rPr>
        <w:t>#&gt;  vroom               1.5.7      2021-11-30 [1] CRAN (R 4.0.5)</w:t>
      </w:r>
      <w:r>
        <w:br/>
      </w:r>
      <w:r>
        <w:rPr>
          <w:rStyle w:val="VerbatimChar"/>
        </w:rPr>
        <w:t>#&gt;  webshot             0.5.2      2019-11-22 [1] CRAN (R 4.0.5)</w:t>
      </w:r>
      <w:r>
        <w:br/>
      </w:r>
      <w:r>
        <w:rPr>
          <w:rStyle w:val="VerbatimChar"/>
        </w:rPr>
        <w:t>#&gt;  withr               2.5.0      2022-03-03 [1] CRAN (R 4.0.5)</w:t>
      </w:r>
      <w:r>
        <w:br/>
      </w:r>
      <w:r>
        <w:rPr>
          <w:rStyle w:val="VerbatimChar"/>
        </w:rPr>
        <w:t>#&gt;  xfun                0.30       2022-03-02 [1] CRAN (R 4.0.5)</w:t>
      </w:r>
      <w:r>
        <w:br/>
      </w:r>
      <w:r>
        <w:rPr>
          <w:rStyle w:val="VerbatimChar"/>
        </w:rPr>
        <w:t>#&gt;  xml2                1.3.3      2021-11-30 [1] CRAN (R 4.0.5)</w:t>
      </w:r>
      <w:r>
        <w:br/>
      </w:r>
      <w:r>
        <w:rPr>
          <w:rStyle w:val="VerbatimChar"/>
        </w:rPr>
        <w:t>#&gt;  yaml                2.2.1      2020-02-01 [1] CRAN (R 4.0.5)</w:t>
      </w:r>
      <w:r>
        <w:br/>
      </w:r>
      <w:r>
        <w:rPr>
          <w:rStyle w:val="VerbatimChar"/>
        </w:rPr>
        <w:t>#&gt;  zip                 2.2.0      2021-05-31 [1] CRAN (R 4.0.5)</w:t>
      </w:r>
      <w:r>
        <w:br/>
      </w:r>
      <w:r>
        <w:rPr>
          <w:rStyle w:val="VerbatimChar"/>
        </w:rPr>
        <w:t xml:space="preserve">#&gt; </w:t>
      </w:r>
      <w:r>
        <w:br/>
      </w:r>
      <w:r>
        <w:rPr>
          <w:rStyle w:val="VerbatimChar"/>
        </w:rPr>
        <w:t>#&gt;  [1] C:/Users/Meran/Documents/R/win-library/4.0</w:t>
      </w:r>
      <w:r>
        <w:br/>
      </w:r>
      <w:r>
        <w:rPr>
          <w:rStyle w:val="VerbatimChar"/>
        </w:rPr>
        <w:t>#&gt;  [2] C:/Program Files/R/R-4.0.4/library</w:t>
      </w:r>
      <w:r>
        <w:br/>
      </w:r>
      <w:r>
        <w:rPr>
          <w:rStyle w:val="VerbatimChar"/>
        </w:rPr>
        <w:t xml:space="preserve">#&gt; </w:t>
      </w:r>
      <w:r>
        <w:br/>
      </w:r>
      <w:r>
        <w:rPr>
          <w:rStyle w:val="VerbatimChar"/>
        </w:rPr>
        <w:t>#&gt; ------------------------------------------------------------------------------</w:t>
      </w:r>
    </w:p>
    <w:p w14:paraId="15363683" w14:textId="77777777" w:rsidR="00903E99" w:rsidRDefault="003445F4">
      <w:pPr>
        <w:pStyle w:val="FirstParagraph"/>
      </w:pPr>
      <w:r>
        <w:t>The current Git commit details are:</w:t>
      </w:r>
    </w:p>
    <w:p w14:paraId="5BD5EB7F" w14:textId="77777777" w:rsidR="00903E99" w:rsidRDefault="003445F4">
      <w:pPr>
        <w:pStyle w:val="SourceCode"/>
      </w:pPr>
      <w:r>
        <w:rPr>
          <w:rStyle w:val="VerbatimChar"/>
        </w:rPr>
        <w:t>#&gt; Local:    master C:/Users/Meran/Documents/workflows/article1</w:t>
      </w:r>
      <w:r>
        <w:br/>
      </w:r>
      <w:r>
        <w:rPr>
          <w:rStyle w:val="VerbatimChar"/>
        </w:rPr>
        <w:t>#&gt; Remote:   master @ origin (https://github.com/jbelmiro/article1.git)</w:t>
      </w:r>
      <w:r>
        <w:br/>
      </w:r>
      <w:r>
        <w:rPr>
          <w:rStyle w:val="VerbatimChar"/>
        </w:rPr>
        <w:t>#&gt; Head:     [ec61d28] 2022-05-18: - first knit test - Introduction progress</w:t>
      </w:r>
      <w:bookmarkEnd w:id="48"/>
      <w:bookmarkEnd w:id="49"/>
    </w:p>
    <w:sectPr w:rsidR="00903E99"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Xavier Terradas" w:date="2022-09-09T20:24:00Z" w:initials="Xavi">
    <w:p w14:paraId="5F5BE2E9" w14:textId="564395DA" w:rsidR="00F11A5C" w:rsidRDefault="00F11A5C">
      <w:pPr>
        <w:pStyle w:val="CommentText"/>
      </w:pPr>
      <w:r>
        <w:rPr>
          <w:rStyle w:val="CommentReference"/>
        </w:rPr>
        <w:annotationRef/>
      </w:r>
      <w:r>
        <w:t>I think that in this introduction a short paragraph remembering the importance of Algarve region for prehistoric studies should be added.</w:t>
      </w:r>
    </w:p>
  </w:comment>
  <w:comment w:id="2" w:author="Xavier Terradas" w:date="2022-09-09T20:24:00Z" w:initials="Xavi">
    <w:p w14:paraId="300C5CED" w14:textId="45770A25" w:rsidR="002E76EA" w:rsidRDefault="002E76EA">
      <w:pPr>
        <w:pStyle w:val="CommentText"/>
      </w:pPr>
      <w:r>
        <w:rPr>
          <w:rStyle w:val="CommentReference"/>
        </w:rPr>
        <w:annotationRef/>
      </w:r>
      <w:r>
        <w:t>I imagine it should be early Upper Palaeolithic or UP</w:t>
      </w:r>
    </w:p>
  </w:comment>
  <w:comment w:id="4" w:author="Joana Filipa Neto Belmiro" w:date="2022-09-09T20:24:00Z" w:initials="JFNB">
    <w:p w14:paraId="17140255" w14:textId="77777777" w:rsidR="00A02E77" w:rsidRDefault="002C52A1" w:rsidP="00792679">
      <w:pPr>
        <w:pStyle w:val="CommentText"/>
      </w:pPr>
      <w:r>
        <w:rPr>
          <w:rStyle w:val="CommentReference"/>
        </w:rPr>
        <w:annotationRef/>
      </w:r>
      <w:r w:rsidR="00A02E77">
        <w:t>Need to find a way to narrow this down to Portugal, and not just south Iberia</w:t>
      </w:r>
    </w:p>
  </w:comment>
  <w:comment w:id="5" w:author="Joana Filipa Neto Belmiro" w:date="2022-09-09T20:24:00Z" w:initials="JFNB">
    <w:p w14:paraId="66FCB8A1" w14:textId="54B158B9" w:rsidR="0068346C" w:rsidRDefault="0068346C" w:rsidP="00E56C94">
      <w:pPr>
        <w:pStyle w:val="CommentText"/>
      </w:pPr>
      <w:r>
        <w:rPr>
          <w:rStyle w:val="CommentReference"/>
        </w:rPr>
        <w:annotationRef/>
      </w:r>
      <w:r>
        <w:t>Missing bibliography.</w:t>
      </w:r>
    </w:p>
  </w:comment>
  <w:comment w:id="6" w:author="Joana Filipa Neto Belmiro" w:date="2022-09-09T20:24:00Z" w:initials="JFNB">
    <w:p w14:paraId="6BA49592" w14:textId="77777777" w:rsidR="003D2111" w:rsidRDefault="003D2111" w:rsidP="008841A3">
      <w:pPr>
        <w:pStyle w:val="CommentText"/>
      </w:pPr>
      <w:r>
        <w:rPr>
          <w:rStyle w:val="CommentReference"/>
        </w:rPr>
        <w:annotationRef/>
      </w:r>
      <w:r>
        <w:t>Missing refs.</w:t>
      </w:r>
    </w:p>
  </w:comment>
  <w:comment w:id="7" w:author="Joana Filipa Neto Belmiro" w:date="2022-09-09T20:24:00Z" w:initials="JFNB">
    <w:p w14:paraId="60F10E7C" w14:textId="77777777" w:rsidR="00B87281" w:rsidRDefault="00B87281" w:rsidP="009252C3">
      <w:pPr>
        <w:pStyle w:val="CommentText"/>
      </w:pPr>
      <w:r>
        <w:rPr>
          <w:rStyle w:val="CommentReference"/>
        </w:rPr>
        <w:annotationRef/>
      </w:r>
      <w:r>
        <w:t>Missing refs.</w:t>
      </w:r>
    </w:p>
  </w:comment>
  <w:comment w:id="8" w:author="Xavier Terradas" w:date="2022-09-09T20:24:00Z" w:initials="Xavi">
    <w:p w14:paraId="7CFC09C4" w14:textId="764BAE43" w:rsidR="00F11A5C" w:rsidRDefault="00F11A5C">
      <w:pPr>
        <w:pStyle w:val="CommentText"/>
      </w:pPr>
      <w:r>
        <w:rPr>
          <w:rStyle w:val="CommentReference"/>
        </w:rPr>
        <w:annotationRef/>
      </w:r>
      <w:r>
        <w:t>I will think on possible references</w:t>
      </w:r>
    </w:p>
  </w:comment>
  <w:comment w:id="9" w:author="Xavier Terradas" w:date="2022-09-09T20:24:00Z" w:initials="Xavi">
    <w:p w14:paraId="716CFA44" w14:textId="6077703B" w:rsidR="00F11A5C" w:rsidRPr="00F11A5C" w:rsidRDefault="00F11A5C" w:rsidP="00F11A5C">
      <w:pPr>
        <w:autoSpaceDE w:val="0"/>
        <w:autoSpaceDN w:val="0"/>
        <w:adjustRightInd w:val="0"/>
        <w:spacing w:after="0"/>
        <w:rPr>
          <w:lang w:val="en-GB"/>
        </w:rPr>
      </w:pPr>
      <w:r>
        <w:rPr>
          <w:rStyle w:val="CommentReference"/>
        </w:rPr>
        <w:annotationRef/>
      </w:r>
      <w:r w:rsidRPr="00F11A5C">
        <w:rPr>
          <w:rFonts w:ascii="AdvOT863180fb" w:hAnsi="AdvOT863180fb" w:cs="AdvOT863180fb"/>
          <w:sz w:val="27"/>
          <w:szCs w:val="27"/>
          <w:lang w:val="en-GB"/>
        </w:rPr>
        <w:t>Territory and abiotic resources between 33 and 15.6 ka at Vale Boi (SW</w:t>
      </w:r>
      <w:r>
        <w:rPr>
          <w:rFonts w:ascii="AdvOT863180fb" w:hAnsi="AdvOT863180fb" w:cs="AdvOT863180fb"/>
          <w:sz w:val="27"/>
          <w:szCs w:val="27"/>
          <w:lang w:val="en-GB"/>
        </w:rPr>
        <w:t xml:space="preserve"> </w:t>
      </w:r>
      <w:r w:rsidRPr="00F11A5C">
        <w:rPr>
          <w:rFonts w:ascii="AdvOT863180fb" w:hAnsi="AdvOT863180fb" w:cs="AdvOT863180fb"/>
          <w:sz w:val="27"/>
          <w:szCs w:val="27"/>
          <w:lang w:val="en-GB"/>
        </w:rPr>
        <w:t xml:space="preserve">Portugal). </w:t>
      </w:r>
      <w:r>
        <w:rPr>
          <w:rFonts w:ascii="AdvOT863180fb" w:hAnsi="AdvOT863180fb" w:cs="AdvOT863180fb"/>
          <w:sz w:val="27"/>
          <w:szCs w:val="27"/>
          <w:lang w:val="en-GB"/>
        </w:rPr>
        <w:t>Quaternari iinternational</w:t>
      </w:r>
    </w:p>
  </w:comment>
  <w:comment w:id="11" w:author="Xavier Terradas" w:date="2022-09-09T20:24:00Z" w:initials="Xavi">
    <w:p w14:paraId="3159E955" w14:textId="6A8AD8CA" w:rsidR="00F11A5C" w:rsidRDefault="00F11A5C">
      <w:pPr>
        <w:pStyle w:val="CommentText"/>
      </w:pPr>
      <w:r>
        <w:rPr>
          <w:rStyle w:val="CommentReference"/>
        </w:rPr>
        <w:annotationRef/>
      </w:r>
      <w:r>
        <w:rPr>
          <w:rStyle w:val="q4iawc"/>
          <w:lang w:val="en"/>
        </w:rPr>
        <w:t>I propose to remove this section from the introduction and name it as 2 and, consequently, change the numbering of the rest of the sections.</w:t>
      </w:r>
    </w:p>
  </w:comment>
  <w:comment w:id="23" w:author="Xavier Terradas" w:date="2022-09-09T20:24:00Z" w:initials="Xavi">
    <w:p w14:paraId="603A64FF" w14:textId="0D496421" w:rsidR="004A623D" w:rsidRDefault="004A623D">
      <w:pPr>
        <w:pStyle w:val="CommentText"/>
      </w:pPr>
      <w:r>
        <w:rPr>
          <w:rStyle w:val="CommentReference"/>
        </w:rPr>
        <w:annotationRef/>
      </w:r>
      <w:r>
        <w:t>I think here other previous works (Verissimo, Pereira, etc) should be cited in this section.</w:t>
      </w:r>
    </w:p>
  </w:comment>
  <w:comment w:id="26" w:author="Xavier Terradas" w:date="2022-09-09T20:24:00Z" w:initials="Xavi">
    <w:p w14:paraId="71FDAF1D" w14:textId="387F0728" w:rsidR="004A623D" w:rsidRDefault="004A623D" w:rsidP="004A623D">
      <w:pPr>
        <w:pStyle w:val="BodyText"/>
      </w:pPr>
      <w:r>
        <w:rPr>
          <w:rStyle w:val="CommentReference"/>
        </w:rPr>
        <w:annotationRef/>
      </w:r>
      <w:r>
        <w:t xml:space="preserve">I think a paragraph should be added here concerning the importance of multilayer approaches on the characterization of chert in order to discriminate some features in every type of chert in order to reconstruct its geological and geographical origin. There are many references that could be added here. If you want I can write a proposal. It is also important </w:t>
      </w:r>
      <w:r>
        <w:rPr>
          <w:rStyle w:val="q4iawc"/>
          <w:lang w:val="en"/>
        </w:rPr>
        <w:t>to insist that the techniques of analysis used must be adapted to the geological context, the problems of the study and the characteristics of the different types of chert.</w:t>
      </w:r>
    </w:p>
  </w:comment>
  <w:comment w:id="28" w:author="Xavier Terradas" w:date="2022-09-09T20:24:00Z" w:initials="Xavi">
    <w:p w14:paraId="01E1E355" w14:textId="037CD8E1" w:rsidR="0030186A" w:rsidRDefault="0030186A" w:rsidP="0030186A">
      <w:pPr>
        <w:autoSpaceDE w:val="0"/>
        <w:autoSpaceDN w:val="0"/>
        <w:adjustRightInd w:val="0"/>
        <w:spacing w:after="0"/>
      </w:pPr>
      <w:r>
        <w:rPr>
          <w:rStyle w:val="CommentReference"/>
        </w:rPr>
        <w:annotationRef/>
      </w:r>
      <w:r w:rsidRPr="0030186A">
        <w:rPr>
          <w:rFonts w:ascii="Times-Bold" w:hAnsi="Times-Bold" w:cs="Times-Bold"/>
          <w:b/>
          <w:bCs/>
          <w:sz w:val="22"/>
          <w:szCs w:val="22"/>
          <w:lang w:val="en-GB"/>
        </w:rPr>
        <w:t>I</w:t>
      </w:r>
      <w:r>
        <w:rPr>
          <w:rFonts w:ascii="Times-Bold" w:hAnsi="Times-Bold" w:cs="Times-Bold"/>
          <w:b/>
          <w:bCs/>
          <w:sz w:val="22"/>
          <w:szCs w:val="22"/>
          <w:lang w:val="en-GB"/>
        </w:rPr>
        <w:t>s the macroscopic classification of flint useful?... Archaeometry</w:t>
      </w:r>
    </w:p>
  </w:comment>
  <w:comment w:id="31" w:author="Xavier Terradas" w:date="2022-09-09T20:24:00Z" w:initials="Xavi">
    <w:p w14:paraId="5CD18D05" w14:textId="41F1B50C" w:rsidR="0030186A" w:rsidRDefault="0030186A">
      <w:pPr>
        <w:pStyle w:val="CommentText"/>
      </w:pPr>
      <w:r>
        <w:rPr>
          <w:rStyle w:val="CommentReference"/>
        </w:rPr>
        <w:annotationRef/>
      </w:r>
      <w:r>
        <w:t>It should be 30, isn’t it?</w:t>
      </w:r>
    </w:p>
  </w:comment>
  <w:comment w:id="38" w:author="Xavier Terradas" w:date="2022-09-09T20:24:00Z" w:initials="Xavi">
    <w:p w14:paraId="099483FC" w14:textId="7D3CD862" w:rsidR="0030186A" w:rsidRDefault="0030186A">
      <w:pPr>
        <w:pStyle w:val="CommentText"/>
      </w:pPr>
      <w:r>
        <w:rPr>
          <w:rStyle w:val="CommentReference"/>
        </w:rPr>
        <w:annotationRef/>
      </w:r>
      <w:r>
        <w:t>I thiind it would be better to describe the colour according to a Munsell Code. It’s the usual procedure in this type of descriptions. Have you a Munsell cart available in Faro?</w:t>
      </w:r>
    </w:p>
  </w:comment>
  <w:comment w:id="39" w:author="Xavier Terradas" w:date="2022-09-09T20:24:00Z" w:initials="Xavi">
    <w:p w14:paraId="736A7200" w14:textId="45700333" w:rsidR="0030186A" w:rsidRDefault="0030186A">
      <w:pPr>
        <w:pStyle w:val="CommentText"/>
      </w:pPr>
      <w:r>
        <w:rPr>
          <w:rStyle w:val="CommentReference"/>
        </w:rPr>
        <w:annotationRef/>
      </w:r>
      <w:r>
        <w:t>We could add a picture concerning some of these fossils</w:t>
      </w:r>
    </w:p>
  </w:comment>
  <w:comment w:id="40" w:author="Xavier Terradas" w:date="2022-09-09T20:24:00Z" w:initials="Xavi">
    <w:p w14:paraId="3699DE67" w14:textId="3921C242" w:rsidR="004F3586" w:rsidRDefault="004F3586">
      <w:pPr>
        <w:pStyle w:val="CommentText"/>
      </w:pPr>
      <w:r>
        <w:rPr>
          <w:rStyle w:val="CommentReference"/>
        </w:rPr>
        <w:annotationRef/>
      </w:r>
      <w:r>
        <w:t>Add a figure</w:t>
      </w:r>
    </w:p>
  </w:comment>
  <w:comment w:id="41" w:author="Joana Filipa Neto Belmiro" w:date="2022-09-09T20:24:00Z" w:initials="JFNB">
    <w:p w14:paraId="39096FFF" w14:textId="77777777" w:rsidR="0002310C" w:rsidRDefault="0002310C" w:rsidP="007B0409">
      <w:pPr>
        <w:pStyle w:val="CommentText"/>
      </w:pPr>
      <w:r>
        <w:rPr>
          <w:rStyle w:val="CommentReference"/>
        </w:rPr>
        <w:annotationRef/>
      </w:r>
      <w:r>
        <w:t>Missing ref.</w:t>
      </w:r>
    </w:p>
  </w:comment>
  <w:comment w:id="45" w:author="Joana Filipa Neto Belmiro" w:date="2022-09-20T12:55:00Z" w:initials="JFNB">
    <w:p w14:paraId="67C9025D" w14:textId="77777777" w:rsidR="003F409C" w:rsidRDefault="003F409C" w:rsidP="00331813">
      <w:pPr>
        <w:pStyle w:val="CommentText"/>
      </w:pPr>
      <w:r>
        <w:rPr>
          <w:rStyle w:val="CommentReference"/>
        </w:rPr>
        <w:annotationRef/>
      </w:r>
      <w:r>
        <w:t>"Stress the importance of secondary outcrops in the regions, and argue strongly (via observations of block size, type of cortex, etc) that sourcing was carried out primarily from outcrops in primary position." 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BE2E9" w15:done="0"/>
  <w15:commentEx w15:paraId="300C5CED" w15:done="0"/>
  <w15:commentEx w15:paraId="17140255" w15:done="0"/>
  <w15:commentEx w15:paraId="66FCB8A1" w15:done="0"/>
  <w15:commentEx w15:paraId="6BA49592" w15:done="0"/>
  <w15:commentEx w15:paraId="60F10E7C" w15:done="0"/>
  <w15:commentEx w15:paraId="7CFC09C4" w15:done="0"/>
  <w15:commentEx w15:paraId="716CFA44" w15:done="0"/>
  <w15:commentEx w15:paraId="3159E955" w15:done="0"/>
  <w15:commentEx w15:paraId="603A64FF" w15:done="0"/>
  <w15:commentEx w15:paraId="71FDAF1D" w15:done="0"/>
  <w15:commentEx w15:paraId="01E1E355" w15:done="0"/>
  <w15:commentEx w15:paraId="5CD18D05" w15:done="0"/>
  <w15:commentEx w15:paraId="099483FC" w15:done="0"/>
  <w15:commentEx w15:paraId="736A7200" w15:done="0"/>
  <w15:commentEx w15:paraId="3699DE67" w15:done="0"/>
  <w15:commentEx w15:paraId="39096FFF" w15:done="0"/>
  <w15:commentEx w15:paraId="67C90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EF5F" w16cex:dateUtc="2022-08-31T13:31:00Z"/>
  <w16cex:commentExtensible w16cex:durableId="26B9F5AE" w16cex:dateUtc="2022-08-31T13:58:00Z"/>
  <w16cex:commentExtensible w16cex:durableId="26B9F8FE" w16cex:dateUtc="2022-08-31T14:13:00Z"/>
  <w16cex:commentExtensible w16cex:durableId="26B9F9A5" w16cex:dateUtc="2022-08-31T14:15:00Z"/>
  <w16cex:commentExtensible w16cex:durableId="26B9FFAB" w16cex:dateUtc="2022-08-31T14:41:00Z"/>
  <w16cex:commentExtensible w16cex:durableId="26D436BB" w16cex:dateUtc="2022-09-20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BE2E9" w16cid:durableId="26D2CCAF"/>
  <w16cid:commentId w16cid:paraId="300C5CED" w16cid:durableId="26D2CCB0"/>
  <w16cid:commentId w16cid:paraId="17140255" w16cid:durableId="26B9EF5F"/>
  <w16cid:commentId w16cid:paraId="66FCB8A1" w16cid:durableId="26B9F5AE"/>
  <w16cid:commentId w16cid:paraId="6BA49592" w16cid:durableId="26B9F8FE"/>
  <w16cid:commentId w16cid:paraId="60F10E7C" w16cid:durableId="26B9F9A5"/>
  <w16cid:commentId w16cid:paraId="7CFC09C4" w16cid:durableId="26D2CCB5"/>
  <w16cid:commentId w16cid:paraId="716CFA44" w16cid:durableId="26D2CCB6"/>
  <w16cid:commentId w16cid:paraId="3159E955" w16cid:durableId="26D2CCB7"/>
  <w16cid:commentId w16cid:paraId="603A64FF" w16cid:durableId="26D2CCB8"/>
  <w16cid:commentId w16cid:paraId="71FDAF1D" w16cid:durableId="26D2CCB9"/>
  <w16cid:commentId w16cid:paraId="01E1E355" w16cid:durableId="26D2CCBA"/>
  <w16cid:commentId w16cid:paraId="5CD18D05" w16cid:durableId="26D2CCBB"/>
  <w16cid:commentId w16cid:paraId="099483FC" w16cid:durableId="26D2CCBC"/>
  <w16cid:commentId w16cid:paraId="736A7200" w16cid:durableId="26D2CCBD"/>
  <w16cid:commentId w16cid:paraId="3699DE67" w16cid:durableId="26D2CCBF"/>
  <w16cid:commentId w16cid:paraId="39096FFF" w16cid:durableId="26B9FFAB"/>
  <w16cid:commentId w16cid:paraId="67C9025D" w16cid:durableId="26D436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EAF1" w14:textId="77777777" w:rsidR="00975D72" w:rsidRDefault="00975D72">
      <w:pPr>
        <w:spacing w:after="0"/>
      </w:pPr>
      <w:r>
        <w:separator/>
      </w:r>
    </w:p>
  </w:endnote>
  <w:endnote w:type="continuationSeparator" w:id="0">
    <w:p w14:paraId="407574D5" w14:textId="77777777" w:rsidR="00975D72" w:rsidRDefault="00975D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OT863180fb">
    <w:altName w:val="Cambria"/>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08D1" w14:textId="77777777" w:rsidR="00975D72" w:rsidRDefault="00975D72">
      <w:r>
        <w:separator/>
      </w:r>
    </w:p>
  </w:footnote>
  <w:footnote w:type="continuationSeparator" w:id="0">
    <w:p w14:paraId="37CF0E82" w14:textId="77777777" w:rsidR="00975D72" w:rsidRDefault="00975D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A990"/>
    <w:multiLevelType w:val="multilevel"/>
    <w:tmpl w:val="530C4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48141700">
    <w:abstractNumId w:val="2"/>
  </w:num>
  <w:num w:numId="2" w16cid:durableId="931816310">
    <w:abstractNumId w:val="1"/>
  </w:num>
  <w:num w:numId="3" w16cid:durableId="1788312065">
    <w:abstractNumId w:val="0"/>
  </w:num>
  <w:num w:numId="4" w16cid:durableId="2163620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a Filipa Neto Belmiro">
    <w15:presenceInfo w15:providerId="None" w15:userId="Joana Filipa Neto Belm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3E99"/>
    <w:rsid w:val="0002310C"/>
    <w:rsid w:val="000508EC"/>
    <w:rsid w:val="00055B4E"/>
    <w:rsid w:val="0006726D"/>
    <w:rsid w:val="00092CA8"/>
    <w:rsid w:val="000A5EE4"/>
    <w:rsid w:val="000B7D2C"/>
    <w:rsid w:val="000D2EAD"/>
    <w:rsid w:val="00173116"/>
    <w:rsid w:val="00174B3C"/>
    <w:rsid w:val="00242E7D"/>
    <w:rsid w:val="002851CE"/>
    <w:rsid w:val="00287D0A"/>
    <w:rsid w:val="002A5EE6"/>
    <w:rsid w:val="002B696F"/>
    <w:rsid w:val="002C52A1"/>
    <w:rsid w:val="002E4557"/>
    <w:rsid w:val="002E76EA"/>
    <w:rsid w:val="0030186A"/>
    <w:rsid w:val="003445F4"/>
    <w:rsid w:val="003970FC"/>
    <w:rsid w:val="003A2738"/>
    <w:rsid w:val="003D2111"/>
    <w:rsid w:val="003E1DC2"/>
    <w:rsid w:val="003F409C"/>
    <w:rsid w:val="004708C2"/>
    <w:rsid w:val="004A623D"/>
    <w:rsid w:val="004C4729"/>
    <w:rsid w:val="004F057C"/>
    <w:rsid w:val="004F3586"/>
    <w:rsid w:val="00546252"/>
    <w:rsid w:val="00663E76"/>
    <w:rsid w:val="006738D3"/>
    <w:rsid w:val="0068346C"/>
    <w:rsid w:val="007543BF"/>
    <w:rsid w:val="007E6FC2"/>
    <w:rsid w:val="008E2343"/>
    <w:rsid w:val="008F556C"/>
    <w:rsid w:val="008F6F2B"/>
    <w:rsid w:val="00903E99"/>
    <w:rsid w:val="009142C2"/>
    <w:rsid w:val="00923BC4"/>
    <w:rsid w:val="00975D72"/>
    <w:rsid w:val="009F3D46"/>
    <w:rsid w:val="00A02E77"/>
    <w:rsid w:val="00A30EBA"/>
    <w:rsid w:val="00A91382"/>
    <w:rsid w:val="00AD7B58"/>
    <w:rsid w:val="00B272E5"/>
    <w:rsid w:val="00B37720"/>
    <w:rsid w:val="00B87281"/>
    <w:rsid w:val="00BF180A"/>
    <w:rsid w:val="00C23790"/>
    <w:rsid w:val="00C36231"/>
    <w:rsid w:val="00C4675D"/>
    <w:rsid w:val="00D20C81"/>
    <w:rsid w:val="00D4635E"/>
    <w:rsid w:val="00DD00FB"/>
    <w:rsid w:val="00DE5A6F"/>
    <w:rsid w:val="00F11A5C"/>
    <w:rsid w:val="00F64CF1"/>
    <w:rsid w:val="00F80F4E"/>
    <w:rsid w:val="00FB35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D2C3"/>
  <w15:docId w15:val="{27E90F25-2903-4600-B120-663F6BCE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1568"/>
    <w:pPr>
      <w:spacing w:before="180" w:after="180" w:line="480" w:lineRule="auto"/>
    </w:pPr>
  </w:style>
  <w:style w:type="paragraph" w:customStyle="1" w:styleId="FirstParagraph">
    <w:name w:val="First Paragraph"/>
    <w:basedOn w:val="BodyText"/>
    <w:next w:val="BodyText"/>
    <w:qFormat/>
    <w:rsid w:val="000B6839"/>
  </w:style>
  <w:style w:type="paragraph" w:customStyle="1" w:styleId="Compact">
    <w:name w:val="Compact"/>
    <w:basedOn w:val="BodyText"/>
    <w:qFormat/>
    <w:rsid w:val="00511568"/>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paragraph" w:styleId="Revision">
    <w:name w:val="Revision"/>
    <w:hidden/>
    <w:semiHidden/>
    <w:rsid w:val="003970FC"/>
    <w:pPr>
      <w:spacing w:after="0"/>
    </w:pPr>
  </w:style>
  <w:style w:type="character" w:styleId="CommentReference">
    <w:name w:val="annotation reference"/>
    <w:basedOn w:val="DefaultParagraphFont"/>
    <w:semiHidden/>
    <w:unhideWhenUsed/>
    <w:rsid w:val="002C52A1"/>
    <w:rPr>
      <w:sz w:val="16"/>
      <w:szCs w:val="16"/>
    </w:rPr>
  </w:style>
  <w:style w:type="paragraph" w:styleId="CommentText">
    <w:name w:val="annotation text"/>
    <w:basedOn w:val="Normal"/>
    <w:link w:val="CommentTextChar"/>
    <w:unhideWhenUsed/>
    <w:rsid w:val="002C52A1"/>
    <w:rPr>
      <w:sz w:val="20"/>
      <w:szCs w:val="20"/>
    </w:rPr>
  </w:style>
  <w:style w:type="character" w:customStyle="1" w:styleId="CommentTextChar">
    <w:name w:val="Comment Text Char"/>
    <w:basedOn w:val="DefaultParagraphFont"/>
    <w:link w:val="CommentText"/>
    <w:rsid w:val="002C52A1"/>
    <w:rPr>
      <w:sz w:val="20"/>
      <w:szCs w:val="20"/>
    </w:rPr>
  </w:style>
  <w:style w:type="paragraph" w:styleId="CommentSubject">
    <w:name w:val="annotation subject"/>
    <w:basedOn w:val="CommentText"/>
    <w:next w:val="CommentText"/>
    <w:link w:val="CommentSubjectChar"/>
    <w:semiHidden/>
    <w:unhideWhenUsed/>
    <w:rsid w:val="002C52A1"/>
    <w:rPr>
      <w:b/>
      <w:bCs/>
    </w:rPr>
  </w:style>
  <w:style w:type="character" w:customStyle="1" w:styleId="CommentSubjectChar">
    <w:name w:val="Comment Subject Char"/>
    <w:basedOn w:val="CommentTextChar"/>
    <w:link w:val="CommentSubject"/>
    <w:semiHidden/>
    <w:rsid w:val="002C52A1"/>
    <w:rPr>
      <w:b/>
      <w:bCs/>
      <w:sz w:val="20"/>
      <w:szCs w:val="20"/>
    </w:rPr>
  </w:style>
  <w:style w:type="paragraph" w:styleId="BalloonText">
    <w:name w:val="Balloon Text"/>
    <w:basedOn w:val="Normal"/>
    <w:link w:val="BalloonTextChar"/>
    <w:rsid w:val="002B696F"/>
    <w:pPr>
      <w:spacing w:after="0"/>
    </w:pPr>
    <w:rPr>
      <w:rFonts w:ascii="Tahoma" w:hAnsi="Tahoma" w:cs="Tahoma"/>
      <w:sz w:val="16"/>
      <w:szCs w:val="16"/>
    </w:rPr>
  </w:style>
  <w:style w:type="character" w:customStyle="1" w:styleId="BalloonTextChar">
    <w:name w:val="Balloon Text Char"/>
    <w:basedOn w:val="DefaultParagraphFont"/>
    <w:link w:val="BalloonText"/>
    <w:rsid w:val="002B696F"/>
    <w:rPr>
      <w:rFonts w:ascii="Tahoma" w:hAnsi="Tahoma" w:cs="Tahoma"/>
      <w:sz w:val="16"/>
      <w:szCs w:val="16"/>
    </w:rPr>
  </w:style>
  <w:style w:type="character" w:customStyle="1" w:styleId="q4iawc">
    <w:name w:val="q4iawc"/>
    <w:basedOn w:val="DefaultParagraphFont"/>
    <w:rsid w:val="00F11A5C"/>
  </w:style>
  <w:style w:type="character" w:customStyle="1" w:styleId="viiyi">
    <w:name w:val="viiyi"/>
    <w:basedOn w:val="DefaultParagraphFont"/>
    <w:rsid w:val="004F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27D62-0F3F-460E-99EE-BB89084F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25</Pages>
  <Words>7221</Words>
  <Characters>39861</Characters>
  <Application>Microsoft Office Word</Application>
  <DocSecurity>0</DocSecurity>
  <Lines>632</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Title Goes Here</vt:lpstr>
      <vt:lpstr>Title Goes Here</vt:lpstr>
    </vt:vector>
  </TitlesOfParts>
  <Company/>
  <LinksUpToDate>false</LinksUpToDate>
  <CharactersWithSpaces>47007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Joana Belmiro1,✉, and João Cascalheira2</dc:creator>
  <cp:lastModifiedBy>Joana Filipa Neto Belmiro</cp:lastModifiedBy>
  <cp:revision>7</cp:revision>
  <dcterms:created xsi:type="dcterms:W3CDTF">2022-09-09T18:24:00Z</dcterms:created>
  <dcterms:modified xsi:type="dcterms:W3CDTF">2022-09-20T12:29:00Z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31 August, 2022</vt:lpwstr>
  </property>
  <property fmtid="{D5CDD505-2E9C-101B-9397-08002B2CF9AE}" pid="6" name="highlights">
    <vt:lpwstr>These are the highlights.</vt:lpwstr>
  </property>
  <property fmtid="{D5CDD505-2E9C-101B-9397-08002B2CF9AE}" pid="7" name="output">
    <vt:lpwstr/>
  </property>
  <property fmtid="{D5CDD505-2E9C-101B-9397-08002B2CF9AE}" pid="8" name="GrammarlyDocumentId">
    <vt:lpwstr>e519eb58c83bd571696f6450024f99128acd900fb85cd0eac901f13b5ab745bd</vt:lpwstr>
  </property>
</Properties>
</file>