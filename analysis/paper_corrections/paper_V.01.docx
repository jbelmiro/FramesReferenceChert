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25DE9" w14:textId="6AA4A202" w:rsidR="00FB356B" w:rsidRDefault="00FB356B">
      <w:pPr>
        <w:pStyle w:val="Heading1"/>
      </w:pPr>
      <w:bookmarkStart w:id="0" w:name="introduction"/>
      <w:commentRangeStart w:id="1"/>
      <w:r w:rsidRPr="00FB356B">
        <w:t xml:space="preserve">Creating frames of reference for chert exploitation during the Late Pleistocene in </w:t>
      </w:r>
      <w:proofErr w:type="spellStart"/>
      <w:r w:rsidRPr="00FB356B">
        <w:t>Southwesternmost</w:t>
      </w:r>
      <w:proofErr w:type="spellEnd"/>
      <w:r w:rsidRPr="00FB356B">
        <w:t xml:space="preserve"> Iberia</w:t>
      </w:r>
      <w:commentRangeEnd w:id="1"/>
      <w:r w:rsidR="00A54D79">
        <w:rPr>
          <w:rStyle w:val="CommentReference"/>
          <w:rFonts w:asciiTheme="minorHAnsi" w:eastAsiaTheme="minorHAnsi" w:hAnsiTheme="minorHAnsi" w:cstheme="minorBidi"/>
          <w:b w:val="0"/>
          <w:bCs w:val="0"/>
          <w:color w:val="auto"/>
        </w:rPr>
        <w:commentReference w:id="1"/>
      </w:r>
      <w:r>
        <w:t>.</w:t>
      </w:r>
    </w:p>
    <w:p w14:paraId="796A1CFB" w14:textId="52A29386" w:rsidR="00903E99" w:rsidRDefault="003445F4">
      <w:pPr>
        <w:pStyle w:val="Heading1"/>
      </w:pPr>
      <w:commentRangeStart w:id="2"/>
      <w:commentRangeStart w:id="3"/>
      <w:r>
        <w:t>1</w:t>
      </w:r>
      <w:r>
        <w:tab/>
        <w:t>Introduction</w:t>
      </w:r>
      <w:commentRangeEnd w:id="2"/>
      <w:r w:rsidR="00F11A5C">
        <w:rPr>
          <w:rStyle w:val="CommentReference"/>
          <w:rFonts w:asciiTheme="minorHAnsi" w:eastAsiaTheme="minorHAnsi" w:hAnsiTheme="minorHAnsi" w:cstheme="minorBidi"/>
          <w:b w:val="0"/>
          <w:bCs w:val="0"/>
          <w:color w:val="auto"/>
        </w:rPr>
        <w:commentReference w:id="2"/>
      </w:r>
      <w:commentRangeEnd w:id="3"/>
      <w:r w:rsidR="007E252A">
        <w:rPr>
          <w:rStyle w:val="CommentReference"/>
          <w:rFonts w:asciiTheme="minorHAnsi" w:eastAsiaTheme="minorHAnsi" w:hAnsiTheme="minorHAnsi" w:cstheme="minorBidi"/>
          <w:b w:val="0"/>
          <w:bCs w:val="0"/>
          <w:color w:val="auto"/>
        </w:rPr>
        <w:commentReference w:id="3"/>
      </w:r>
    </w:p>
    <w:p w14:paraId="786D507E" w14:textId="6E55C21C" w:rsidR="00F1110F" w:rsidRDefault="003445F4">
      <w:pPr>
        <w:pStyle w:val="FirstParagraph"/>
      </w:pPr>
      <w:r>
        <w:t>South</w:t>
      </w:r>
      <w:r w:rsidR="00432E76">
        <w:t>western</w:t>
      </w:r>
      <w:r>
        <w:t xml:space="preserve"> Iberia</w:t>
      </w:r>
      <w:r w:rsidR="00432E76">
        <w:t xml:space="preserve"> has </w:t>
      </w:r>
      <w:r w:rsidR="007E252A" w:rsidRPr="007E252A">
        <w:t>often</w:t>
      </w:r>
      <w:r w:rsidR="00432E76">
        <w:t xml:space="preserve"> been considered</w:t>
      </w:r>
      <w:r>
        <w:t xml:space="preserve"> a key area </w:t>
      </w:r>
      <w:r w:rsidR="00432E76">
        <w:t>to understand</w:t>
      </w:r>
      <w:r>
        <w:t xml:space="preserve"> </w:t>
      </w:r>
      <w:r w:rsidR="00432E76">
        <w:t>techno-</w:t>
      </w:r>
      <w:r>
        <w:t xml:space="preserve">cultural transitions </w:t>
      </w:r>
      <w:r w:rsidR="00432E76">
        <w:t xml:space="preserve">from </w:t>
      </w:r>
      <w:r>
        <w:t>the Middle Paleolithic to</w:t>
      </w:r>
      <w:r w:rsidR="00432E76">
        <w:t xml:space="preserve"> the end of</w:t>
      </w:r>
      <w:r>
        <w:t xml:space="preserve"> </w:t>
      </w:r>
      <w:r w:rsidR="00432E76">
        <w:t xml:space="preserve">the </w:t>
      </w:r>
      <w:r w:rsidR="007E252A">
        <w:t>Upper Paleolithic</w:t>
      </w:r>
      <w:r>
        <w:t>.</w:t>
      </w:r>
      <w:r w:rsidR="00176461">
        <w:t xml:space="preserve"> </w:t>
      </w:r>
      <w:r>
        <w:t xml:space="preserve">As a territory located at the tip of the European continent and with a generally </w:t>
      </w:r>
      <w:r w:rsidR="00432E76">
        <w:t xml:space="preserve">stable </w:t>
      </w:r>
      <w:r>
        <w:t xml:space="preserve">climate even during the coldest periods </w:t>
      </w:r>
      <w:r w:rsidR="00432E76">
        <w:t>punctuating</w:t>
      </w:r>
      <w:r>
        <w:t xml:space="preserve"> the </w:t>
      </w:r>
      <w:r w:rsidR="00F64CF1">
        <w:t xml:space="preserve">Late </w:t>
      </w:r>
      <w:r>
        <w:t>Pleistocene</w:t>
      </w:r>
      <w:r w:rsidR="00DE5A6F">
        <w:t xml:space="preserve">, it has been regarded as </w:t>
      </w:r>
      <w:r w:rsidR="000D2EAD">
        <w:t>one of the most</w:t>
      </w:r>
      <w:r w:rsidR="00DE5A6F">
        <w:t xml:space="preserve"> significant glacial refugia in </w:t>
      </w:r>
      <w:r w:rsidR="000D2EAD">
        <w:t>Europe</w:t>
      </w:r>
      <w:r w:rsidR="004C4729">
        <w:t xml:space="preserve"> </w:t>
      </w:r>
      <w:r w:rsidR="004C4729" w:rsidRPr="00FB356B">
        <w:t>(</w:t>
      </w:r>
      <w:r w:rsidR="000D2EAD">
        <w:t xml:space="preserve">Hewitt, 2000; </w:t>
      </w:r>
      <w:r w:rsidR="004C4729" w:rsidRPr="00FB356B">
        <w:t>G</w:t>
      </w:r>
      <w:r w:rsidR="004C4729">
        <w:t>ómez and Lunt, 2007; González-</w:t>
      </w:r>
      <w:proofErr w:type="spellStart"/>
      <w:r w:rsidR="004C4729">
        <w:t>Sampériz</w:t>
      </w:r>
      <w:proofErr w:type="spellEnd"/>
      <w:r w:rsidR="004C4729">
        <w:t xml:space="preserve"> et al.</w:t>
      </w:r>
      <w:r w:rsidR="004708C2">
        <w:t xml:space="preserve"> </w:t>
      </w:r>
      <w:commentRangeStart w:id="4"/>
      <w:commentRangeStart w:id="5"/>
      <w:r w:rsidR="004708C2">
        <w:t>2010</w:t>
      </w:r>
      <w:commentRangeEnd w:id="4"/>
      <w:r w:rsidR="00432E76">
        <w:rPr>
          <w:rStyle w:val="CommentReference"/>
        </w:rPr>
        <w:commentReference w:id="4"/>
      </w:r>
      <w:commentRangeEnd w:id="5"/>
      <w:r w:rsidR="00995C3D">
        <w:rPr>
          <w:rStyle w:val="CommentReference"/>
        </w:rPr>
        <w:commentReference w:id="5"/>
      </w:r>
      <w:r w:rsidR="00995C3D">
        <w:t>; Carvalho et al., 2022</w:t>
      </w:r>
      <w:r w:rsidR="00432E76">
        <w:t>).</w:t>
      </w:r>
      <w:r w:rsidR="00432E76" w:rsidRPr="00432E76">
        <w:t xml:space="preserve"> </w:t>
      </w:r>
      <w:r w:rsidR="00432E76">
        <w:t xml:space="preserve">For this reason, Southern Iberia has </w:t>
      </w:r>
      <w:r w:rsidR="00F1110F" w:rsidRPr="00F1110F">
        <w:t>frequently</w:t>
      </w:r>
      <w:r w:rsidR="00432E76">
        <w:t xml:space="preserve"> been at the center of some of the most debated topics regarding Late Pleistocene human adaptations</w:t>
      </w:r>
      <w:r w:rsidR="00174B3C">
        <w:t xml:space="preserve">. </w:t>
      </w:r>
    </w:p>
    <w:p w14:paraId="7195B549" w14:textId="58A2D814" w:rsidR="000A52DC" w:rsidRDefault="00432E76">
      <w:pPr>
        <w:pStyle w:val="FirstParagraph"/>
      </w:pPr>
      <w:r>
        <w:t xml:space="preserve">A particularly good example is the role that the region might have played in being one of the last territories to be occupied by Neanderthal populations right before their complete </w:t>
      </w:r>
      <w:commentRangeStart w:id="6"/>
      <w:commentRangeStart w:id="7"/>
      <w:r>
        <w:t>disappearance</w:t>
      </w:r>
      <w:commentRangeEnd w:id="6"/>
      <w:r>
        <w:rPr>
          <w:rStyle w:val="CommentReference"/>
        </w:rPr>
        <w:commentReference w:id="6"/>
      </w:r>
      <w:commentRangeEnd w:id="7"/>
      <w:r w:rsidR="00995C3D">
        <w:rPr>
          <w:rStyle w:val="CommentReference"/>
        </w:rPr>
        <w:commentReference w:id="7"/>
      </w:r>
      <w:r w:rsidR="00390AF4">
        <w:t xml:space="preserve"> (Finlayson et al., 2006; </w:t>
      </w:r>
      <w:proofErr w:type="spellStart"/>
      <w:r w:rsidR="002E6E9C">
        <w:t>Zilhão</w:t>
      </w:r>
      <w:proofErr w:type="spellEnd"/>
      <w:r w:rsidR="002E6E9C">
        <w:t xml:space="preserve"> et al., 2017). </w:t>
      </w:r>
      <w:r w:rsidR="00867F94">
        <w:t xml:space="preserve">Neanderthals occupied the European continent for more than 300 000 years and are thought to have disappeared as modern humans arrived on the territory </w:t>
      </w:r>
      <w:r w:rsidR="00390AF4">
        <w:fldChar w:fldCharType="begin"/>
      </w:r>
      <w:r w:rsidR="00F34F83">
        <w:instrText xml:space="preserve"> ADDIN ZOTERO_ITEM CSL_CITATION {"citationID":"TOIlCx67","properties":{"formattedCitation":"(Jennings et al., 2011)","plainCitation":"(Jennings et al., 2011)","dontUpdate":true,"noteIndex":0},"citationItems":[{"id":688,"uris":["http://zotero.org/users/local/lTZAeV7w/items/Y85LF4XU"],"itemData":{"id":688,"type":"article-journal","abstract":"Aim This paper evaluates the role of southern Iberia as a glacial refugium for Neanderthal populations during the late Pleistocene.","container-title":"Journal of Biogeography","DOI":"10.1111/j.1365-2699.2011.02536.x","ISSN":"03050270","issue":"10","language":"en","page":"1873-1885","source":"DOI.org (Crossref)","title":"Southern Iberia as a refuge for the last Neanderthal populations: Southern Iberia as a Neanderthal refugium","title-short":"Southern Iberia as a refuge for the last Neanderthal populations","volume":"38","author":[{"family":"Jennings","given":"Richard"},{"family":"Finlayson","given":"Clive"},{"family":"Fa","given":"Darren"},{"family":"Finlayson","given":"Geraldine"}],"issued":{"date-parts":[["2011",10]]},"citation-key":"jennings_southern_2011"}}],"schema":"https://github.com/citation-style-language/schema/raw/master/csl-citation.json"} </w:instrText>
      </w:r>
      <w:r w:rsidR="00390AF4">
        <w:fldChar w:fldCharType="separate"/>
      </w:r>
      <w:r w:rsidR="00390AF4" w:rsidRPr="00390AF4">
        <w:rPr>
          <w:rFonts w:ascii="Cambria" w:hAnsi="Cambria"/>
        </w:rPr>
        <w:t>(Jennings et al., 2011</w:t>
      </w:r>
      <w:r w:rsidR="00390AF4">
        <w:rPr>
          <w:rFonts w:ascii="Cambria" w:hAnsi="Cambria"/>
        </w:rPr>
        <w:t>; Tzedakis et al., 2007</w:t>
      </w:r>
      <w:r w:rsidR="00390AF4" w:rsidRPr="00390AF4">
        <w:rPr>
          <w:rFonts w:ascii="Cambria" w:hAnsi="Cambria"/>
        </w:rPr>
        <w:t>)</w:t>
      </w:r>
      <w:r w:rsidR="00390AF4">
        <w:fldChar w:fldCharType="end"/>
      </w:r>
      <w:r w:rsidR="00390AF4">
        <w:t xml:space="preserve">. </w:t>
      </w:r>
      <w:r w:rsidR="00EC2050">
        <w:t>The last territory</w:t>
      </w:r>
      <w:r w:rsidR="000A52DC">
        <w:t xml:space="preserve"> (and possibly the latest)</w:t>
      </w:r>
      <w:r w:rsidR="00EC2050">
        <w:t xml:space="preserve"> where Neanderthal populations seemed to exist was Southern Iberia, around c. 37 thousand years </w:t>
      </w:r>
      <w:commentRangeStart w:id="8"/>
      <w:commentRangeStart w:id="9"/>
      <w:commentRangeStart w:id="10"/>
      <w:commentRangeStart w:id="11"/>
      <w:r w:rsidR="00EC2050">
        <w:t>ago</w:t>
      </w:r>
      <w:commentRangeEnd w:id="8"/>
      <w:r w:rsidR="00EC2050">
        <w:rPr>
          <w:rStyle w:val="CommentReference"/>
        </w:rPr>
        <w:commentReference w:id="8"/>
      </w:r>
      <w:commentRangeEnd w:id="9"/>
      <w:commentRangeEnd w:id="10"/>
      <w:commentRangeEnd w:id="11"/>
      <w:r w:rsidR="00995C3D">
        <w:rPr>
          <w:rStyle w:val="CommentReference"/>
        </w:rPr>
        <w:commentReference w:id="9"/>
      </w:r>
      <w:r w:rsidR="00EC2050">
        <w:rPr>
          <w:rStyle w:val="CommentReference"/>
        </w:rPr>
        <w:commentReference w:id="10"/>
      </w:r>
      <w:r w:rsidR="00995C3D">
        <w:rPr>
          <w:rStyle w:val="CommentReference"/>
        </w:rPr>
        <w:commentReference w:id="11"/>
      </w:r>
      <w:r w:rsidR="002D1D05">
        <w:t>,</w:t>
      </w:r>
      <w:r w:rsidR="00EC2050">
        <w:t xml:space="preserve"> or perhaps even earlier</w:t>
      </w:r>
      <w:r w:rsidR="000B3228">
        <w:t>, as it has been considered a climatic refugium during the harshest climatic conditions</w:t>
      </w:r>
      <w:r w:rsidR="00EC2050">
        <w:t xml:space="preserve"> (Finlayson et al., 2006; </w:t>
      </w:r>
      <w:proofErr w:type="spellStart"/>
      <w:r w:rsidR="00EC2050">
        <w:rPr>
          <w:rFonts w:ascii="Cambria" w:hAnsi="Cambria"/>
        </w:rPr>
        <w:t>Tzedakis</w:t>
      </w:r>
      <w:proofErr w:type="spellEnd"/>
      <w:r w:rsidR="00EC2050">
        <w:rPr>
          <w:rFonts w:ascii="Cambria" w:hAnsi="Cambria"/>
        </w:rPr>
        <w:t xml:space="preserve"> et al., 2007</w:t>
      </w:r>
      <w:r w:rsidR="000A52DC">
        <w:rPr>
          <w:rFonts w:ascii="Cambria" w:hAnsi="Cambria"/>
        </w:rPr>
        <w:t>; Carvalho et al., 2022</w:t>
      </w:r>
      <w:r w:rsidR="00EC2050">
        <w:t>).</w:t>
      </w:r>
      <w:r w:rsidR="00C30F31">
        <w:t xml:space="preserve"> </w:t>
      </w:r>
      <w:r w:rsidR="000A52DC">
        <w:t xml:space="preserve">This region is key to </w:t>
      </w:r>
      <w:r w:rsidR="002D1D05">
        <w:t>understanding</w:t>
      </w:r>
      <w:r w:rsidR="000A52DC">
        <w:t xml:space="preserve"> how the Neanderthals survived until such a later chronology</w:t>
      </w:r>
      <w:r w:rsidR="000B3228">
        <w:t xml:space="preserve">, what contact they may have had </w:t>
      </w:r>
      <w:r w:rsidR="000B3228">
        <w:lastRenderedPageBreak/>
        <w:t>with modern humans</w:t>
      </w:r>
      <w:r w:rsidR="000A52DC">
        <w:t xml:space="preserve"> (Finlayson et al., 2006; </w:t>
      </w:r>
      <w:proofErr w:type="spellStart"/>
      <w:r w:rsidR="000A52DC">
        <w:t>Zilhão</w:t>
      </w:r>
      <w:proofErr w:type="spellEnd"/>
      <w:r w:rsidR="000A52DC">
        <w:t xml:space="preserve"> et al., 2017), </w:t>
      </w:r>
      <w:r w:rsidR="000B3228">
        <w:t xml:space="preserve">and how and why they eventually </w:t>
      </w:r>
      <w:r w:rsidR="002D1D05">
        <w:t>went extinct</w:t>
      </w:r>
      <w:r w:rsidR="000B3228">
        <w:t xml:space="preserve"> (Dalén et al., 2012; Melchionna, 2018).</w:t>
      </w:r>
    </w:p>
    <w:p w14:paraId="31E0FDAF" w14:textId="18CBE31B" w:rsidR="001C4E9C" w:rsidRDefault="00995C3D" w:rsidP="00995C3D">
      <w:pPr>
        <w:pStyle w:val="BodyText"/>
      </w:pPr>
      <w:r>
        <w:t xml:space="preserve">Another example is the </w:t>
      </w:r>
      <w:r w:rsidR="00E7128E">
        <w:t>importance</w:t>
      </w:r>
      <w:r>
        <w:t xml:space="preserve"> the region</w:t>
      </w:r>
      <w:r w:rsidR="00E7128E">
        <w:t xml:space="preserve"> possibly</w:t>
      </w:r>
      <w:r>
        <w:t xml:space="preserve"> </w:t>
      </w:r>
      <w:r w:rsidR="00E7128E">
        <w:t>had</w:t>
      </w:r>
      <w:r>
        <w:t xml:space="preserve"> during the Heinrich Event 2 (HE 2) and the Last Glacial Maximum</w:t>
      </w:r>
      <w:r w:rsidR="00284443">
        <w:t xml:space="preserve"> (LGM)</w:t>
      </w:r>
      <w:r>
        <w:t>, and the Upper Paleolithic</w:t>
      </w:r>
      <w:r w:rsidR="001C4E9C">
        <w:t xml:space="preserve"> (UP)</w:t>
      </w:r>
      <w:r>
        <w:t xml:space="preserve"> cultural transitions taking place during this time.</w:t>
      </w:r>
      <w:r w:rsidR="00284443">
        <w:t xml:space="preserve"> The HE 2 and the LGM are characterized by abrupt and drastic climatic changes that impacted modern human behavior all across Europe </w:t>
      </w:r>
      <w:r w:rsidR="00E7128E">
        <w:fldChar w:fldCharType="begin"/>
      </w:r>
      <w:r w:rsidR="00F34F83">
        <w:instrText xml:space="preserve"> ADDIN ZOTERO_ITEM CSL_CITATION {"citationID":"eU6XjFKL","properties":{"formattedCitation":"(Gamble et al., 2004; Sanchez-Go\\uc0\\u241{}i and Harrison, 2010)","plainCitation":"(Gamble et al., 2004; Sanchez-Goñi and Harrison, 2010)","noteIndex":0},"citationItems":[{"id":106,"uris":["http://zotero.org/users/local/lTZAeV7w/items/VPHISXYG"],"itemData":{"id":106,"type":"article-journal","container-title":"Philosophical Transactions of the Royal Society of London. Series B, Biological Sciences","DOI":"10.1098/rstb.2003.1396","ISSN":"0962-8436","issue":"1442","note":"PMID: 15101580\nPMCID: PMC1693315","page":"243–253","title":"Climate change and evolving human diversity in Europe during the last glacial","volume":"359","author":[{"family":"Gamble","given":"Clive"},{"family":"Davies","given":"William"},{"family":"Pettitt","given":"Paul"},{"family":"Richards","given":"Martin"}],"issued":{"date-parts":[["2004"]]},"citation-key":"gamble_climate_2004"}},{"id":30,"uris":["http://zotero.org/users/local/lTZAeV7w/items/CHJ9FLTK"],"itemData":{"id":30,"type":"article-journal","container-title":"Quaternary Science Reviews","issue":"21","page":"2823–2827","title":"Millennial-scale climate variability and vegetation changes during the Last Glacial: Concepts and terminology","volume":"29","author":[{"family":"Sanchez-Goñi","given":"Maria Fernanda"},{"family":"Harrison","given":"Sandy P."}],"issued":{"date-parts":[["2010"]]},"citation-key":"sanchez-goni_millennial-scale_2010"}}],"schema":"https://github.com/citation-style-language/schema/raw/master/csl-citation.json"} </w:instrText>
      </w:r>
      <w:r w:rsidR="00E7128E">
        <w:fldChar w:fldCharType="separate"/>
      </w:r>
      <w:r w:rsidR="00F34F83" w:rsidRPr="00F34F83">
        <w:rPr>
          <w:rFonts w:ascii="Cambria" w:hAnsi="Cambria" w:cs="Times New Roman"/>
        </w:rPr>
        <w:t>(Gamble et al., 2004; Sanchez-Goñi and Harrison, 2010)</w:t>
      </w:r>
      <w:r w:rsidR="00E7128E">
        <w:fldChar w:fldCharType="end"/>
      </w:r>
      <w:r w:rsidR="00284443">
        <w:t>. During this period, south Iberia</w:t>
      </w:r>
      <w:r w:rsidR="00A90BD2">
        <w:t xml:space="preserve"> and particularly, central and south Portugal,</w:t>
      </w:r>
      <w:r w:rsidR="00284443">
        <w:t xml:space="preserve"> also functioned as a climatic refugi</w:t>
      </w:r>
      <w:r w:rsidR="002D1D05">
        <w:t>um</w:t>
      </w:r>
      <w:r w:rsidR="00A90BD2">
        <w:t xml:space="preserve"> </w:t>
      </w:r>
      <w:r w:rsidR="00A90BD2">
        <w:fldChar w:fldCharType="begin"/>
      </w:r>
      <w:r w:rsidR="00A90BD2">
        <w:instrText xml:space="preserve"> ADDIN ZOTERO_ITEM CSL_CITATION {"citationID":"KjNvMnZY","properties":{"formattedCitation":"(Bicho et al., 2017)","plainCitation":"(Bicho et al., 2017)","noteIndex":0},"citationItems":[{"id":114,"uris":["http://zotero.org/users/local/lTZAeV7w/items/BXH6XQAF"],"itemData":{"id":114,"type":"article-journal","abstract":"In Western Europe, the Upper Paleolithic is marked by clear regional and diachronic technological differences. Some of these are most likely related with human adaptations to the Late Pleistocene environmental shifts. In this paper we focus on the rapid climatic change events and their influence on the Iberian regional ecology and vegetation cover. Based on those changes and their impact on the main Upper Paleolithic cultural phases in central and southern Portugal, we propose an explanatory model, to be tested in the future, where rapid climatic events, such as the D–O and Heinrich Events, have direct impact on the ecology and vegetation cover and this, in turn, cause changes in human adaptations in terms of mobility, settlement patterns, land use and technology.","collection-title":"The Frison Institute symposium: International perspectives on climate change and Archaeology","container-title":"Quaternary International","DOI":"10.1016/j.quaint.2015.05.044","ISSN":"1040-6182","journalAbbreviation":"Quaternary International","page":"3–16","title":"Rapid climatic events and long term cultural change: The case of the Portuguese Upper Paleolithic","title-short":"Rapid climatic events and long term cultural change","volume":"428","author":[{"family":"Bicho","given":"Nuno"},{"family":"Cascalheira","given":"João"},{"family":"Marreiros","given":"João"},{"family":"Pereira","given":"Telmo"}],"issued":{"date-parts":[["2017"]]},"citation-key":"bicho_rapid_2017"}}],"schema":"https://github.com/citation-style-language/schema/raw/master/csl-citation.json"} </w:instrText>
      </w:r>
      <w:r w:rsidR="00A90BD2">
        <w:fldChar w:fldCharType="separate"/>
      </w:r>
      <w:r w:rsidR="00A90BD2" w:rsidRPr="00A90BD2">
        <w:rPr>
          <w:rFonts w:ascii="Cambria" w:hAnsi="Cambria"/>
        </w:rPr>
        <w:t>(Bicho et al., 2017)</w:t>
      </w:r>
      <w:r w:rsidR="00A90BD2">
        <w:fldChar w:fldCharType="end"/>
      </w:r>
      <w:r w:rsidR="00284443">
        <w:t>, which allowed its continuous occupation by human communities. However, these occupations are still marked by evident changes to their</w:t>
      </w:r>
      <w:r w:rsidR="00624208">
        <w:t xml:space="preserve"> population dynamics, </w:t>
      </w:r>
      <w:r w:rsidR="00284443">
        <w:t>culture and technology</w:t>
      </w:r>
      <w:r w:rsidR="00F34F83">
        <w:t xml:space="preserve"> </w:t>
      </w:r>
      <w:r w:rsidR="00F34F83">
        <w:fldChar w:fldCharType="begin"/>
      </w:r>
      <w:r w:rsidR="00624208">
        <w:instrText xml:space="preserve"> ADDIN ZOTERO_ITEM CSL_CITATION {"citationID":"XRgGPB4e","properties":{"formattedCitation":"(Gamble et al., 2004; Bradtm\\uc0\\u246{}ller et al., 2012; Bicho et al., 2017; Cascalheira, 2019)","plainCitation":"(Gamble et al., 2004; Bradtmöller et al., 2012; Bicho et al., 2017; Cascalheira, 2019)","noteIndex":0},"citationItems":[{"id":106,"uris":["http://zotero.org/users/local/lTZAeV7w/items/VPHISXYG"],"itemData":{"id":106,"type":"article-journal","container-title":"Philosophical Transactions of the Royal Society of London. Series B, Biological Sciences","DOI":"10.1098/rstb.2003.1396","ISSN":"0962-8436","issue":"1442","note":"PMID: 15101580\nPMCID: PMC1693315","page":"243–253","title":"Climate change and evolving human diversity in Europe during the last glacial","volume":"359","author":[{"family":"Gamble","given":"Clive"},{"family":"Davies","given":"William"},{"family":"Pettitt","given":"Paul"},{"family":"Richards","given":"Martin"}],"issued":{"date-parts":[["2004"]]},"citation-key":"gamble_climate_2004"}},{"id":13,"uris":["http://zotero.org/users/local/lTZAeV7w/items/PCMBZGHR"],"itemData":{"id":13,"type":"article-journal","container-title":"Quaternary International","page":"38–49","title":"The repeated replacement model–rapid climate change and population dynamics in Late Pleistocene Europe","volume":"247","author":[{"family":"Bradtmöller","given":"Marcel"},{"family":"Pastoors","given":"Andreas"},{"family":"Weninger","given":"Bernhard"},{"family":"Weniger","given":"Gerd-Christian"}],"issued":{"date-parts":[["2012"]]},"citation-key":"bradtmoller_repeated_2012"}},{"id":114,"uris":["http://zotero.org/users/local/lTZAeV7w/items/BXH6XQAF"],"itemData":{"id":114,"type":"article-journal","abstract":"In Western Europe, the Upper Paleolithic is marked by clear regional and diachronic technological differences. Some of these are most likely related with human adaptations to the Late Pleistocene environmental shifts. In this paper we focus on the rapid climatic change events and their influence on the Iberian regional ecology and vegetation cover. Based on those changes and their impact on the main Upper Paleolithic cultural phases in central and southern Portugal, we propose an explanatory model, to be tested in the future, where rapid climatic events, such as the D–O and Heinrich Events, have direct impact on the ecology and vegetation cover and this, in turn, cause changes in human adaptations in terms of mobility, settlement patterns, land use and technology.","collection-title":"The Frison Institute symposium: International perspectives on climate change and Archaeology","container-title":"Quaternary International","DOI":"10.1016/j.quaint.2015.05.044","ISSN":"1040-6182","journalAbbreviation":"Quaternary International","page":"3–16","title":"Rapid climatic events and long term cultural change: The case of the Portuguese Upper Paleolithic","title-short":"Rapid climatic events and long term cultural change","volume":"428","author":[{"family":"Bicho","given":"Nuno"},{"family":"Cascalheira","given":"João"},{"family":"Marreiros","given":"João"},{"family":"Pereira","given":"Telmo"}],"issued":{"date-parts":[["2017"]]},"citation-key":"bicho_rapid_2017"}},{"id":79,"uris":["http://zotero.org/users/local/lTZAeV7w/items/N4XXJX8C"],"itemData":{"id":79,"type":"article-journal","container-title":"PloS one","issue":"12","title":"Territoriality and the organization of technology during the Last Glacial Maximum in southwestern Europe","volume":"14","author":[{"family":"Cascalheira","given":"João"}],"issued":{"date-parts":[["2019"]]},"citation-key":"cascalheira_territoriality_2019"}}],"schema":"https://github.com/citation-style-language/schema/raw/master/csl-citation.json"} </w:instrText>
      </w:r>
      <w:r w:rsidR="00F34F83">
        <w:fldChar w:fldCharType="separate"/>
      </w:r>
      <w:r w:rsidR="00624208" w:rsidRPr="00624208">
        <w:rPr>
          <w:rFonts w:ascii="Cambria" w:hAnsi="Cambria" w:cs="Times New Roman"/>
        </w:rPr>
        <w:t>(Gamble et al., 2004; Bradtmöller et al., 2012; Bicho et al., 2017; Cascalheira, 2019)</w:t>
      </w:r>
      <w:r w:rsidR="00F34F83">
        <w:fldChar w:fldCharType="end"/>
      </w:r>
      <w:r w:rsidR="00284443">
        <w:t xml:space="preserve">. </w:t>
      </w:r>
    </w:p>
    <w:p w14:paraId="1AC999E4" w14:textId="1C23097F" w:rsidR="008C32BA" w:rsidRDefault="00A90BD2" w:rsidP="008C32BA">
      <w:pPr>
        <w:pStyle w:val="BodyText"/>
      </w:pPr>
      <w:proofErr w:type="gramStart"/>
      <w:r>
        <w:t xml:space="preserve">It is clear that </w:t>
      </w:r>
      <w:r w:rsidR="004E7EDF">
        <w:t>Upper</w:t>
      </w:r>
      <w:proofErr w:type="gramEnd"/>
      <w:r w:rsidR="004E7EDF">
        <w:t xml:space="preserve"> Paleolithic occupations in south Iberia </w:t>
      </w:r>
      <w:r>
        <w:t>have</w:t>
      </w:r>
      <w:r w:rsidR="004E7EDF">
        <w:t xml:space="preserve"> been </w:t>
      </w:r>
      <w:r w:rsidR="00284443">
        <w:t>key to understand</w:t>
      </w:r>
      <w:r w:rsidR="002D1D05">
        <w:t>ing</w:t>
      </w:r>
      <w:r w:rsidR="00284443">
        <w:t xml:space="preserve"> </w:t>
      </w:r>
      <w:r>
        <w:t>human behavior and adaptations</w:t>
      </w:r>
      <w:r w:rsidR="001C4E9C">
        <w:t>, and their study has advanced the current known paradigms for the Late Pleistocene. This is well illustrated in</w:t>
      </w:r>
      <w:r w:rsidR="00476CE6">
        <w:t xml:space="preserve"> the archaeological site of Vale </w:t>
      </w:r>
      <w:proofErr w:type="spellStart"/>
      <w:r w:rsidR="00476CE6">
        <w:t>Boi</w:t>
      </w:r>
      <w:proofErr w:type="spellEnd"/>
      <w:r w:rsidR="00476CE6">
        <w:t xml:space="preserve">, located in </w:t>
      </w:r>
      <w:proofErr w:type="spellStart"/>
      <w:r w:rsidR="00476CE6">
        <w:t>southwesternmost</w:t>
      </w:r>
      <w:proofErr w:type="spellEnd"/>
      <w:r w:rsidR="00476CE6">
        <w:t xml:space="preserve"> Iberia (</w:t>
      </w:r>
      <w:r w:rsidR="00636108">
        <w:t xml:space="preserve">Algarve, </w:t>
      </w:r>
      <w:r w:rsidR="00476CE6">
        <w:t xml:space="preserve">Portugal). This shelter and open-air site comprises one of the most complete Upper Paleolithic </w:t>
      </w:r>
      <w:proofErr w:type="spellStart"/>
      <w:r w:rsidR="00476CE6">
        <w:t>chronocultural</w:t>
      </w:r>
      <w:proofErr w:type="spellEnd"/>
      <w:r w:rsidR="00476CE6">
        <w:t xml:space="preserve"> sequences of Iberia</w:t>
      </w:r>
      <w:r w:rsidR="00AE0DEE">
        <w:t xml:space="preserve"> </w:t>
      </w:r>
      <w:r w:rsidR="00AE0DEE">
        <w:fldChar w:fldCharType="begin"/>
      </w:r>
      <w:r w:rsidR="00AE0DEE">
        <w:instrText xml:space="preserve"> ADDIN ZOTERO_ITEM CSL_CITATION {"citationID":"PR2ci8H3","properties":{"formattedCitation":"(Bicho et al., 2012)","plainCitation":"(Bicho et al., 2012)","noteIndex":0},"citationItems":[{"id":35,"uris":["http://zotero.org/users/local/lTZAeV7w/items/NPI4XMXZ"],"itemData":{"id":35,"type":"article-journal","container-title":"Caves in context. The economical, social and ritual importance of caves and rockshelters","page":"65–81","title":"On the (l) edge: the case of Vale Boi rockshelter (Algarve, Southern Portugal)","author":[{"family":"Bicho","given":"N."},{"family":"Cascalheira","given":"J."},{"family":"Marreiros","given":"J."}],"issued":{"date-parts":[["2012"]]},"citation-key":"bicho_l_2012"}}],"schema":"https://github.com/citation-style-language/schema/raw/master/csl-citation.json"} </w:instrText>
      </w:r>
      <w:r w:rsidR="00AE0DEE">
        <w:fldChar w:fldCharType="separate"/>
      </w:r>
      <w:r w:rsidR="00AE0DEE" w:rsidRPr="00AE0DEE">
        <w:rPr>
          <w:rFonts w:ascii="Cambria" w:hAnsi="Cambria"/>
        </w:rPr>
        <w:t>(Bicho et al., 2012)</w:t>
      </w:r>
      <w:r w:rsidR="00AE0DEE">
        <w:fldChar w:fldCharType="end"/>
      </w:r>
      <w:r w:rsidR="00AE0DEE">
        <w:t xml:space="preserve">. </w:t>
      </w:r>
      <w:r w:rsidR="0023777C">
        <w:t xml:space="preserve">As such, Vale </w:t>
      </w:r>
      <w:proofErr w:type="spellStart"/>
      <w:r w:rsidR="0023777C">
        <w:t>Boi</w:t>
      </w:r>
      <w:proofErr w:type="spellEnd"/>
      <w:r w:rsidR="0023777C">
        <w:t xml:space="preserve"> offers the opportunity to understand the movements of the first groups of Humans to reach the territory, their cultural changes throughout the Upper Paleolithic, as well as the impact of abrupt climatic change in culture. </w:t>
      </w:r>
      <w:r w:rsidR="00B543B5">
        <w:t xml:space="preserve">In fact, a great amount of studies </w:t>
      </w:r>
      <w:r w:rsidR="002D1D05">
        <w:t>has originated</w:t>
      </w:r>
      <w:r w:rsidR="00B543B5">
        <w:t xml:space="preserve"> from the archaeological site of Vale </w:t>
      </w:r>
      <w:proofErr w:type="spellStart"/>
      <w:r w:rsidR="00B543B5">
        <w:t>Boi</w:t>
      </w:r>
      <w:proofErr w:type="spellEnd"/>
      <w:r w:rsidR="002D1D05">
        <w:t>, and</w:t>
      </w:r>
      <w:r w:rsidR="00B543B5">
        <w:t xml:space="preserve"> have </w:t>
      </w:r>
      <w:r w:rsidR="00F40432">
        <w:t xml:space="preserve">aided in understanding the </w:t>
      </w:r>
      <w:r w:rsidR="00DE5F28">
        <w:t xml:space="preserve">aforementioned topics, as well as the </w:t>
      </w:r>
      <w:r w:rsidR="00F40432">
        <w:t xml:space="preserve">several </w:t>
      </w:r>
      <w:r w:rsidR="00F40432">
        <w:lastRenderedPageBreak/>
        <w:t>technocomplexes and the transitions between them</w:t>
      </w:r>
      <w:r w:rsidR="00AE0DEE">
        <w:t xml:space="preserve"> </w:t>
      </w:r>
      <w:r w:rsidR="00AE0DEE">
        <w:fldChar w:fldCharType="begin"/>
      </w:r>
      <w:r w:rsidR="00134A99">
        <w:instrText xml:space="preserve"> ADDIN ZOTERO_ITEM CSL_CITATION {"citationID":"W9YN8Kha","properties":{"formattedCitation":"(Bicho et al., 2012, 2017; Manne et al., 2012; Pereira et al., 2016)","plainCitation":"(Bicho et al., 2012, 2017; Manne et al., 2012; Pereira et al., 2016)","dontUpdate":true,"noteIndex":0},"citationItems":[{"id":35,"uris":["http://zotero.org/users/local/lTZAeV7w/items/NPI4XMXZ"],"itemData":{"id":35,"type":"article-journal","container-title":"Caves in context. The economical, social and ritual importance of caves and rockshelters","page":"65–81","title":"On the (l) edge: the case of Vale Boi rockshelter (Algarve, Southern Portugal)","author":[{"family":"Bicho","given":"N."},{"family":"Cascalheira","given":"J."},{"family":"Marreiros","given":"J."}],"issued":{"date-parts":[["2012"]]},"citation-key":"bicho_l_2012"}},{"id":114,"uris":["http://zotero.org/users/local/lTZAeV7w/items/BXH6XQAF"],"itemData":{"id":114,"type":"article-journal","abstract":"In Western Europe, the Upper Paleolithic is marked by clear regional and diachronic technological differences. Some of these are most likely related with human adaptations to the Late Pleistocene environmental shifts. In this paper we focus on the rapid climatic change events and their influence on the Iberian regional ecology and vegetation cover. Based on those changes and their impact on the main Upper Paleolithic cultural phases in central and southern Portugal, we propose an explanatory model, to be tested in the future, where rapid climatic events, such as the D–O and Heinrich Events, have direct impact on the ecology and vegetation cover and this, in turn, cause changes in human adaptations in terms of mobility, settlement patterns, land use and technology.","collection-title":"The Frison Institute symposium: International perspectives on climate change and Archaeology","container-title":"Quaternary International","DOI":"10.1016/j.quaint.2015.05.044","ISSN":"1040-6182","journalAbbreviation":"Quaternary International","page":"3–16","title":"Rapid climatic events and long term cultural change: The case of the Portuguese Upper Paleolithic","title-short":"Rapid climatic events and long term cultural change","volume":"428","author":[{"family":"Bicho","given":"Nuno"},{"family":"Cascalheira","given":"João"},{"family":"Marreiros","given":"João"},{"family":"Pereira","given":"Telmo"}],"issued":{"date-parts":[["2017"]]},"citation-key":"bicho_rapid_2017"}},{"id":121,"uris":["http://zotero.org/users/local/lTZAeV7w/items/MRCDC7RN"],"itemData":{"id":121,"type":"article-journal","abstract":"The coastal site of Vale Boi is unique in southern Portugal for its well-preserved and lengthy Upper Paleolithic cultural record. The archaeological context of Vale Boi suggests that the site was treated as a seasonal residential camp. Long-term exploitation of marine resources is indicated by marine shellfish remains and tentative evidence of fishing. High-level exploitation of rabbits (Oryctolagus) began with the initial use of Vale Boi (c. 28,000 BP) and continued throughout the duration of site occupation. Intensive grease-rendering of ungulate bones is demonstrated by the presence of impact features, reduced presence of skeletal portions associated with increased quantities of bone grease and a significant correlation between the fragmentation of red deer (Cervus elaphus) remains and the quantities of marrow and bone grease within these portions. Although grease rendering at Vale Boi pre-dates other known sites in Eurasia by several thousand years, faunal assemblages in Mediterranean Spain suggest that resource diversification connected with intensification may have appeared there coevally with Vale Boi. The application of models of diet breadth and patch-choice suggests that southern Iberia may not have had the large and medium game to easily support human consumer demand. Instead, foragers may have had to turn to novel approaches of resource harvesting to maintain their needs. This set of circumstances may have arisen from a patchy landscape, where resources were either spatially and/or seasonally restricted.","collection-title":"Common Problems, Uncommon Solutions: Zooarchaeological Contributions to Understanding Dietary Change in Mediterranean-Type Environments","container-title":"Quaternary International","DOI":"10.1016/j.quaint.2012.02.026","ISSN":"1040-6182","journalAbbreviation":"Quaternary International","page":"83–99","title":"Intensive subsistence practices at Vale Boi, an Upper Paleolithic site in southwestern Portugal","volume":"264","author":[{"family":"Manne","given":"Tiina"},{"family":"Cascalheira","given":"João"},{"family":"Évora","given":"Marina"},{"family":"Marreiros","given":"João"},{"family":"Bicho","given":"Nuno"}],"issued":{"date-parts":[["2012"]]},"citation-key":"manne_intensive_2012"}},{"id":97,"uris":["http://zotero.org/users/local/lTZAeV7w/items/739FNSQM"],"itemData":{"id":97,"type":"article-journal","abstract":"The environmental shifts during the Late Pleistocene had major influences in the landscape and, consequently, in the available resources. This had direct impact on human behavior and ecology, requiring people to constantly adjust to new economical conditions. In coastal areas, the retreat of the shoreline during the colder phases might have made available presently underwater raw material sources in the form of outcrops and gravels, eventually making it easier to gather lithic raw materials. In this paper, we present our preliminary results on the diachronic variability of raw materials in Vale Boi. Vale Boi is a coastal site, located 2.5 km from the present coastline, in the margins of a freshwater stream. The site has three different loci, all rich in lithics, fauna (including marine), bone tools, adornments, charcoal, and ochre, and evidence of continuous human occupation from c. 33 to 15.6 ka cal BP. This chronostratigraphic record makes it a perfect study case for the understanding of coastal populations' behavior and economy throughout the Upper Paleolithic. Our objective is to infer the territory of resources exploitation, landscape, and economic patterns. Raw material sources are usually fixed points on the landscape (in contrast to other resources such as fauna and flora) and, therefore, are one of the best ways of understanding how people moved in the landscape and, consequently, to infer past human behavior. We used a macroscopic approach in both the archaeological and the geological record in order to correlate sources and artifacts. Despite the absence of detailed quantitative data on each chert type, our results show that the hunter–gathe</w:instrText>
      </w:r>
      <w:r w:rsidR="00134A99" w:rsidRPr="00134A99">
        <w:rPr>
          <w:lang w:val="pt-PT"/>
        </w:rPr>
        <w:instrText xml:space="preserve">rers who occupied Vale Boi during the Upper Paleolithic not only used several raw materials but also a variety of sources of the same raw material. This happened both diachronically and synchronically, suggesting that not only the complete sequence as well as each archaeological layer seem to have had a considerable economic complexity with the use of adjacent and distal sources. With this paper, we aim to present updated information on the variability of raw materials at Vale Boi, including the chert assemblages, along with new chert sources in order to establish a basis for a future detailed study on the raw material sourcing at the site.","collection-title":"Landscape analysis in the European Upper Palaeolithic. Reconstruction of the economic and social activities","container-title":"Quaternary International","DOI":"10.1016/j.quaint.2015.08.071","ISSN":"1040-6182","journalAbbreviation":"Quaternary International","page":"124–134","title":"Territory and abiotic resources between 33 and 15.6 ka at Vale Boi (SW Portugal)","volume":"412","author":[{"family":"Pereira","given":"Telmo"},{"family":"Bicho","given":"Nuno"},{"family":"Cascalheira","given":"João"},{"family":"Infantini","given":"Leandro"},{"family":"Marreiros","given":"João"},{"family":"Paixão","given":"Eduardo"},{"family":"Terradas","given":"Xavier"}],"issued":{"date-parts":[["2016"]]},"citation-key":"pereira_territory_2016"}}],"schema":"https://github.com/citation-style-language/schema/raw/master/csl-citation.json"} </w:instrText>
      </w:r>
      <w:r w:rsidR="00AE0DEE">
        <w:fldChar w:fldCharType="separate"/>
      </w:r>
      <w:r w:rsidR="00250315" w:rsidRPr="00250315">
        <w:rPr>
          <w:rFonts w:ascii="Cambria" w:hAnsi="Cambria"/>
          <w:lang w:val="pt-PT"/>
        </w:rPr>
        <w:t>(</w:t>
      </w:r>
      <w:r w:rsidR="00134A99">
        <w:rPr>
          <w:rFonts w:ascii="Cambria" w:hAnsi="Cambria"/>
          <w:lang w:val="pt-PT"/>
        </w:rPr>
        <w:t>i.e.</w:t>
      </w:r>
      <w:r w:rsidR="00250315" w:rsidRPr="00250315">
        <w:rPr>
          <w:rFonts w:ascii="Cambria" w:hAnsi="Cambria"/>
          <w:lang w:val="pt-PT"/>
        </w:rPr>
        <w:t>, Bicho et al., 2012, 2017; Manne et al., 2012; Pereira et al., 2016)</w:t>
      </w:r>
      <w:r w:rsidR="00AE0DEE">
        <w:fldChar w:fldCharType="end"/>
      </w:r>
      <w:r w:rsidR="00F40432" w:rsidRPr="00250315">
        <w:rPr>
          <w:lang w:val="pt-PT"/>
        </w:rPr>
        <w:t xml:space="preserve">. </w:t>
      </w:r>
      <w:r w:rsidR="00F40432">
        <w:t>A large portion of these studies has focused on lithic technology</w:t>
      </w:r>
      <w:r w:rsidR="00250315">
        <w:t xml:space="preserve"> </w:t>
      </w:r>
      <w:r w:rsidR="00250315">
        <w:fldChar w:fldCharType="begin"/>
      </w:r>
      <w:r w:rsidR="00D2523A">
        <w:instrText xml:space="preserve"> ADDIN ZOTERO_ITEM CSL_CITATION {"citationID":"PT9bcqU7","properties":{"formattedCitation":"(Cascalheira, 2010; Marreiros et al., 2015; Belmiro et al., 2020)","plainCitation":"(Cascalheira, 2010; Marreiros et al., 2015; Belmiro et al., 2020)","dontUpdate":true,"noteIndex":0},"citationItems":[{"id":55,"uris":["http://zotero.org/users/local/lTZAeV7w/items/MWG4B26F"],"itemData":{"id":55,"type":"book","collection-number":"5","collection-title":"Cadernos da UNIARQ","publisher":"UNIARQ","title":"Tecnologia lítica solutrense do Abrigo de Vale Boi (Vila do Bispo)","author":[{"family":"Cascalheira","given":"João"}],"issued":{"date-parts":[["2010"]]},"citation-key":"cascalheira_tecnologia_2010"}},{"id":155,"uris":["http://zotero.org/users/local/lTZAeV7w/items/PAP3T8LG"],"itemData":{"id":155,"type":"article-journal","container-title":"Quaternary International","page":"479–498","title":"Lithic technology from the Gravettian of Vale Boi: new insights into Early Upper Paleolithic human behavior in Southern Iberian Peninsula","volume":"359","author":[{"family":"Marreiros","given":"João"},{"family":"Bicho","given":"Nuno"},{"family":"Gibaja","given":"Juan"},{"family":"Pereira","given":"Telmo"},{"family":"Cascalheira","given":"João"}],"issued":{"date-parts":[["2015"]]},"citation-key":"marreiros_lithic_2015"}},{"id":157,"uris":["http://zotero.org/users/local/lTZAeV7w/items/6HN9ZF38"],"itemData":{"id":157,"type":"article-journal","container-title":"Quaternary International","title":"The Gravettian-Solutrean transition in westernmost Iberia: New data from the sites of Vale Boi and Lapa do Picareiro","author":[{"family":"Belmiro","given":"Joana"},{"family":"Bicho","given":"Nuno"},{"family":"Haws","given":"Jonathan"},{"family":"Cascalheira","given":"João"}],"issued":{"date-parts":[["2020"]]},"citation-key":"belmiro_gravettian-solutrean_2020"}}],"schema":"https://github.com/citation-style-language/schema/raw/master/csl-citation.json"} </w:instrText>
      </w:r>
      <w:r w:rsidR="00250315">
        <w:fldChar w:fldCharType="separate"/>
      </w:r>
      <w:r w:rsidR="00250315" w:rsidRPr="00250315">
        <w:rPr>
          <w:rFonts w:ascii="Cambria" w:hAnsi="Cambria"/>
        </w:rPr>
        <w:t>(</w:t>
      </w:r>
      <w:r w:rsidR="00134A99">
        <w:rPr>
          <w:rFonts w:ascii="Cambria" w:hAnsi="Cambria"/>
        </w:rPr>
        <w:t>i.e</w:t>
      </w:r>
      <w:r w:rsidR="00250315">
        <w:rPr>
          <w:rFonts w:ascii="Cambria" w:hAnsi="Cambria"/>
        </w:rPr>
        <w:t xml:space="preserve">., </w:t>
      </w:r>
      <w:r w:rsidR="00250315" w:rsidRPr="00250315">
        <w:rPr>
          <w:rFonts w:ascii="Cambria" w:hAnsi="Cambria"/>
        </w:rPr>
        <w:t>Cascalheira, 2010; Marreiros et al., 2015; Belmiro et al., 2020)</w:t>
      </w:r>
      <w:r w:rsidR="00250315">
        <w:fldChar w:fldCharType="end"/>
      </w:r>
      <w:r w:rsidR="00F40432">
        <w:t>.</w:t>
      </w:r>
      <w:r w:rsidR="008C32BA">
        <w:t xml:space="preserve"> </w:t>
      </w:r>
      <w:r w:rsidR="008C32BA">
        <w:rPr>
          <w:rStyle w:val="q4iawc"/>
          <w:lang w:val="en"/>
        </w:rPr>
        <w:t>Unlike what happens in other areas of Portugal (</w:t>
      </w:r>
      <w:r w:rsidR="00134A99">
        <w:rPr>
          <w:rStyle w:val="q4iawc"/>
          <w:lang w:val="en"/>
        </w:rPr>
        <w:t>i.e.</w:t>
      </w:r>
      <w:r w:rsidR="00250315">
        <w:rPr>
          <w:rStyle w:val="q4iawc"/>
          <w:lang w:val="en"/>
        </w:rPr>
        <w:t>,</w:t>
      </w:r>
      <w:r w:rsidR="00FD5307">
        <w:rPr>
          <w:rStyle w:val="q4iawc"/>
          <w:lang w:val="en"/>
        </w:rPr>
        <w:t xml:space="preserve"> </w:t>
      </w:r>
      <w:r w:rsidR="00250315">
        <w:rPr>
          <w:rStyle w:val="q4iawc"/>
          <w:lang w:val="en"/>
        </w:rPr>
        <w:fldChar w:fldCharType="begin"/>
      </w:r>
      <w:r w:rsidR="00D2523A">
        <w:rPr>
          <w:rStyle w:val="q4iawc"/>
          <w:lang w:val="en"/>
        </w:rPr>
        <w:instrText xml:space="preserve"> ADDIN ZOTERO_ITEM CSL_CITATION {"citationID":"jLx5mc2n","properties":{"formattedCitation":"(Aubry et al., 2012, 2022; Pereira et al., 2016a)","plainCitation":"(Aubry et al., 2012, 2022; Pereira et al., 2016a)","dontUpdate":true,"noteIndex":0},"citationItems":[{"id":109,"uris":["http://zotero.org/users/local/lTZAeV7w/items/86CGR6AP"],"itemData":{"id":109,"type":"article-journal","container-title":"Journal of Anthropological Archaeology","DOI":"10.1016/j.jaa.2012.05.003","page":"528–550","title":"We will be known by the tracks we leave behind: Exotic lithic raw materials, mobility and social networking among the Côa Valley foragers (Portugal)","volume":"31","author":[{"family":"Aubry","given":"Thierry"},{"family":"Luis","given":"Luis"},{"family":"Llach","given":"Javier"},{"family":"Matias","given":"Henrique"}],"issued":{"date-parts":[["2012"]]},"citation-key":"aubry_we_2012"}},{"id":292,"uris":["http://zotero.org/users/local/lTZAeV7w/items/5ZLUT46H"],"itemData":{"id":292,"type":"article-journal","container-title":"Journal of Archaeological Science: Reports","DOI":"10.1016/j.jasrep.2022.103385","ISSN":"2352409X","journalAbbreviation":"Journal of Archaeological Science: Reports","language":"en","page":"103385","source":"DOI.org (Crossref)","title":"Far from flint: Inferring land-use and social networks from Middle and Upper Palaeolithic lithic assemblages (Cardina-Salto do Boi, Côa Valley, Portugal)","title-short":"Far from flint","volume":"42","author":[{"family":"Aubry","given":"Thierry"},{"family":"Barbosa","given":"António Fernando"},{"family":"Gameiro","given":"Cristina"},{"family":"Luís","given":"Luís"},{"family":"Santos","given":"André Tomás"},{"family":"Silvestre","given":"Marcelo"}],"issued":{"date-parts":[["2022",4]]},"citation-key":"aubry_far_2022"}},{"id":220,"uris":["http://zotero.org/users/local/lTZAeV7w/items/FCIPFMNF"],"itemData":{"id":220,"type":"article-journal","abstract":"In Central Portugal (westernmost Eurasia) the transition from the traditional Pleistocene hunter–gatherer societies to the complex Mesolithic societies of the Holocene has been debated for decades. While some argue that these differences were a progressive phenomenon that started with the shift from the Pleistocene to the Holocene, others defend that the Late Pleistocene patterns were fairly similar to those of the Epipaleolithic and that the major shift was rapid, dramatic and triggered by the necessary adaptation to the 8.2 ka cal BP (8.09–8.25 ka cal BP) climatic event. The study of lithic raw material provenance might be useful for this discussion, since it has been suggested that the Magdalenian and Epipaleolithic populations from this region were collecting this resources within a close range territory, whereas the Mesolithic populations were acquiring them at longer distances. In this paper, we present the results from p-XRF, VP-SEM-EDS and μ-XRD analysis done on the Epipaleolithic lithic assemblage from Pena d'Água Rockshelter, and in some geological samples from secondary sources located ∼14 km from this site. This layer is of major relevance for this debate since it is dated from 8.19 ka cal BP. If the transition was gradual, it would be expected that this assemblage would show some traits of higher-complexity seen in the Mesolithic, namely of longer distance acquisition. However, our results indicate correspondence between the archaeological chert types and some of the geological sources. The differences seen between the archaeological specimens and geological samples are mostly present in traits that can be related with manufacture, handling and post-depositional phenomena. The results suggest that, in what concerns to the economy of abiotic resources, the Epipaleolithic populations living at the time of the dramatic 8.2 ka cal BP cold event, were performing a short range acquisition of lithic raw materials which reinforces the idea of continuity from the Late Pleistocene to the 8.2 ka cal BP event and an abrupt and dramatic shift soon after this phenomena.","collection-title":"Landscape analysis in the European Upper Palaeolithic. Reconstruction of the economic and social activities","container-title":"Quaternary International","DOI":"10.1016/j.quaint.2015.08.081","ISSN":"1040-6182","journalAbbreviation":"Quaternary International","page":"135–144","title":"Lithic economy and territory of Epipaleolithic hunter–gatherers in the Middle Tagus: The case of Pena d'Água (Portugal)","title-short":"Lithic economy and territory of Epipaleolithic hunter–gatherers in the Middle Tagus","volume":"412","author":[{"family":"Pereira","given":"Telmo"},{"family":"Andrade","given":"Catarina"},{"family":"Costa","given":"Mafalda"},{"family":"Farias","given":"Anne"},{"family":"Mirão","given":"José"},{"family":"Carvalho","given":"António Faustino"}],"issued":{"date-parts":[["2016",8,15]]},"citation-key":"pereira_lithic_2016"}}],"schema":"https://github.com/citation-style-language/schema/raw/master/csl-citation.json"} </w:instrText>
      </w:r>
      <w:r w:rsidR="00250315">
        <w:rPr>
          <w:rStyle w:val="q4iawc"/>
          <w:lang w:val="en"/>
        </w:rPr>
        <w:fldChar w:fldCharType="separate"/>
      </w:r>
      <w:r w:rsidR="00134A99" w:rsidRPr="00134A99">
        <w:rPr>
          <w:rFonts w:ascii="Cambria" w:hAnsi="Cambria"/>
        </w:rPr>
        <w:t>Aubry et al., 2012, 2022; Pereira et al., 2016a)</w:t>
      </w:r>
      <w:r w:rsidR="00250315">
        <w:rPr>
          <w:rStyle w:val="q4iawc"/>
          <w:lang w:val="en"/>
        </w:rPr>
        <w:fldChar w:fldCharType="end"/>
      </w:r>
      <w:r w:rsidR="008C32BA">
        <w:rPr>
          <w:rStyle w:val="q4iawc"/>
          <w:lang w:val="en"/>
        </w:rPr>
        <w:t xml:space="preserve">, </w:t>
      </w:r>
      <w:r w:rsidR="008C32BA">
        <w:t>archaeological studies focusing on raw materials, and especially chert, have been more scarce.</w:t>
      </w:r>
    </w:p>
    <w:p w14:paraId="001F75D0" w14:textId="00D02B58" w:rsidR="008C32BA" w:rsidRDefault="00DE5F28" w:rsidP="008C32BA">
      <w:pPr>
        <w:pStyle w:val="BodyText"/>
      </w:pPr>
      <w:r>
        <w:t>Several l</w:t>
      </w:r>
      <w:r w:rsidR="00347E1C">
        <w:t xml:space="preserve">ithic technology studies from Vale </w:t>
      </w:r>
      <w:proofErr w:type="spellStart"/>
      <w:r w:rsidR="00347E1C">
        <w:t>Boi</w:t>
      </w:r>
      <w:proofErr w:type="spellEnd"/>
      <w:r w:rsidR="00347E1C">
        <w:t xml:space="preserve"> have approached raw materials</w:t>
      </w:r>
      <w:r>
        <w:t xml:space="preserve">, although solely </w:t>
      </w:r>
      <w:r w:rsidR="00347E1C">
        <w:t xml:space="preserve">through a macroscopic methodology, often related to the location of the settlement (i.e., [@bicho_o_2003]; </w:t>
      </w:r>
      <w:commentRangeStart w:id="12"/>
      <w:r w:rsidR="00347E1C">
        <w:t>Pereira et al 2016</w:t>
      </w:r>
      <w:commentRangeEnd w:id="12"/>
      <w:r w:rsidR="00347E1C">
        <w:rPr>
          <w:rStyle w:val="CommentReference"/>
        </w:rPr>
        <w:commentReference w:id="12"/>
      </w:r>
      <w:r w:rsidR="00347E1C">
        <w:t>) or the description of the collection (i.e., [@cascalheira_tecnologia_2010], [@marreiros_lithic_2015]). The work of Veríssimo (2005)</w:t>
      </w:r>
      <w:r w:rsidR="00DC3926">
        <w:t>, albeit</w:t>
      </w:r>
      <w:r w:rsidR="00347E1C">
        <w:t xml:space="preserve"> focus</w:t>
      </w:r>
      <w:r w:rsidR="00DC3926">
        <w:t>ing</w:t>
      </w:r>
      <w:r w:rsidR="00347E1C">
        <w:t xml:space="preserve"> on the occurrence of chert in western Algarve</w:t>
      </w:r>
      <w:r w:rsidR="00DC3926">
        <w:t xml:space="preserve"> which</w:t>
      </w:r>
      <w:r w:rsidR="00347E1C">
        <w:t xml:space="preserve"> provided the initial basis for comparative studies with the assemblages from Vale </w:t>
      </w:r>
      <w:proofErr w:type="spellStart"/>
      <w:r w:rsidR="00347E1C">
        <w:t>Boi</w:t>
      </w:r>
      <w:proofErr w:type="spellEnd"/>
      <w:r w:rsidR="00347E1C">
        <w:t xml:space="preserve">, </w:t>
      </w:r>
      <w:r>
        <w:t xml:space="preserve">also </w:t>
      </w:r>
      <w:r w:rsidR="00347E1C">
        <w:t>mainta</w:t>
      </w:r>
      <w:r w:rsidR="00DC3926">
        <w:t>ined</w:t>
      </w:r>
      <w:r w:rsidR="00347E1C">
        <w:t xml:space="preserve"> a macroscopic component. Finally, the creation of </w:t>
      </w:r>
      <w:proofErr w:type="spellStart"/>
      <w:r w:rsidR="00347E1C">
        <w:t>LusoLit</w:t>
      </w:r>
      <w:proofErr w:type="spellEnd"/>
      <w:r w:rsidR="00636108">
        <w:t xml:space="preserve">, a </w:t>
      </w:r>
      <w:proofErr w:type="spellStart"/>
      <w:r w:rsidR="00636108">
        <w:t>lithotheque</w:t>
      </w:r>
      <w:proofErr w:type="spellEnd"/>
      <w:r w:rsidR="00636108">
        <w:t xml:space="preserve"> currently hosted at the University of Algarve</w:t>
      </w:r>
      <w:r w:rsidR="00347E1C">
        <w:t xml:space="preserve"> (Telmo et al. 2016)</w:t>
      </w:r>
      <w:r w:rsidR="00636108">
        <w:t>,</w:t>
      </w:r>
      <w:r w:rsidR="00347E1C">
        <w:t xml:space="preserve"> and the collection of samples from </w:t>
      </w:r>
      <w:r w:rsidR="00636108">
        <w:t>several outcrops in the region</w:t>
      </w:r>
      <w:r w:rsidR="00347E1C">
        <w:t xml:space="preserve"> provided a new leap in the study of chert in the region</w:t>
      </w:r>
      <w:r w:rsidR="00636108">
        <w:t>. H</w:t>
      </w:r>
      <w:r w:rsidR="008C32BA">
        <w:t>owever</w:t>
      </w:r>
      <w:r w:rsidR="00636108">
        <w:t xml:space="preserve">, the samples from the Algarve are still </w:t>
      </w:r>
      <w:r w:rsidR="008C32BA">
        <w:t>in need of an exhaustive analysis and interpretation. A few geological studies have</w:t>
      </w:r>
      <w:r w:rsidR="00636108">
        <w:t xml:space="preserve"> also contributed to understand the availability and characteristics of chert in south Portugal </w:t>
      </w:r>
      <w:r w:rsidR="00636108">
        <w:fldChar w:fldCharType="begin"/>
      </w:r>
      <w:r w:rsidR="00D2523A">
        <w:instrText xml:space="preserve"> ADDIN ZOTERO_ITEM CSL_CITATION {"citationID":"MQyYTs7c","properties":{"formattedCitation":"(Rocha, 1976; Ribeiro, 2005)","plainCitation":"(Rocha, 1976; Ribeiro, 2005)","dontUpdate":true,"noteIndex":0},"citationItems":[{"id":304,"uris":["http://zotero.org/users/local/lTZAeV7w/items/4BPSZSWZ"],"itemData":{"id":304,"type":"book","edition":"1ª","event-place":"Lisboa","publisher":"Universidade Nova de Lisboa","publisher-place":"Lisboa","title":"Estudo Estratigráfico e Paleontológico do Jurássico do Algarve Ocidental","author":[{"family":"Rocha","given":"Rogério"}],"issued":{"date-parts":[["1976"]]},"citation-key":"rocha_estudo_1976"}},{"id":316,"uris":["http://zotero.org/users/local/lTZAeV7w/items/NCZ5T8SH"],"itemData":{"id":316,"type":"thesis","event-place":"Évora","genre":"Doctoral thesis","publisher":"Universidade de Évora","publisher-place":"Évora","title":"Evolução Diagenética e Tectono-Sedimentar do Carixiano da Região de Sagres, Bacia Algarvia","author":[{"family":"Ribeiro","given":"Carlos"}],"issued":{"date-parts":[["2005"]]},"citation-key":"ribeiro_evolucao_2005"}}],"schema":"https://github.com/citation-style-language/schema/raw/master/csl-citation.json"} </w:instrText>
      </w:r>
      <w:r w:rsidR="00636108">
        <w:fldChar w:fldCharType="separate"/>
      </w:r>
      <w:r w:rsidR="0068421A" w:rsidRPr="0068421A">
        <w:rPr>
          <w:rFonts w:ascii="Cambria" w:hAnsi="Cambria"/>
        </w:rPr>
        <w:t>(</w:t>
      </w:r>
      <w:r w:rsidR="0068421A">
        <w:rPr>
          <w:rFonts w:ascii="Cambria" w:hAnsi="Cambria"/>
        </w:rPr>
        <w:t xml:space="preserve">i.e., </w:t>
      </w:r>
      <w:r w:rsidR="0068421A" w:rsidRPr="0068421A">
        <w:rPr>
          <w:rFonts w:ascii="Cambria" w:hAnsi="Cambria"/>
        </w:rPr>
        <w:t>Rocha, 1976; Ribeiro, 2005)</w:t>
      </w:r>
      <w:r w:rsidR="00636108">
        <w:fldChar w:fldCharType="end"/>
      </w:r>
      <w:r w:rsidR="00DF0AF7">
        <w:t xml:space="preserve">. </w:t>
      </w:r>
      <w:proofErr w:type="gramStart"/>
      <w:r w:rsidR="00DF0AF7">
        <w:t>Nevertheless</w:t>
      </w:r>
      <w:proofErr w:type="gramEnd"/>
      <w:r w:rsidR="00DF0AF7">
        <w:t xml:space="preserve"> these studies are often unpublished or comprehend answers to geological questions, which hamper the comparative use of the data with archaeological assemblages. Furthermore, a large portion of chert-bearing outcrops in south Portugal </w:t>
      </w:r>
      <w:proofErr w:type="gramStart"/>
      <w:r w:rsidR="00DF0AF7">
        <w:t>still remains</w:t>
      </w:r>
      <w:proofErr w:type="gramEnd"/>
      <w:r w:rsidR="00DF0AF7">
        <w:t xml:space="preserve"> unstudied, both by archaeologists and geologists.</w:t>
      </w:r>
    </w:p>
    <w:p w14:paraId="460C9FD8" w14:textId="41576F11" w:rsidR="00903E99" w:rsidRDefault="003445F4">
      <w:pPr>
        <w:pStyle w:val="BodyText"/>
      </w:pPr>
      <w:commentRangeStart w:id="13"/>
      <w:r>
        <w:lastRenderedPageBreak/>
        <w:t xml:space="preserve">Given the </w:t>
      </w:r>
      <w:r w:rsidR="00077E4E">
        <w:t xml:space="preserve">presence </w:t>
      </w:r>
      <w:r>
        <w:t>of several chert-bearing outcrops in South Portugal</w:t>
      </w:r>
      <w:r w:rsidR="00077E4E">
        <w:t>, most of which remain unstudied</w:t>
      </w:r>
      <w:r>
        <w:t>,</w:t>
      </w:r>
      <w:r w:rsidR="00077E4E">
        <w:t xml:space="preserve"> </w:t>
      </w:r>
      <w:r w:rsidR="0068421A">
        <w:t>and the opportunity to conduct raw material studies in key sites from the UP</w:t>
      </w:r>
      <w:r w:rsidR="00077E4E">
        <w:t xml:space="preserve"> such as Vale </w:t>
      </w:r>
      <w:proofErr w:type="spellStart"/>
      <w:r w:rsidR="00077E4E">
        <w:t>Boi</w:t>
      </w:r>
      <w:proofErr w:type="spellEnd"/>
      <w:r>
        <w:t xml:space="preserve">, </w:t>
      </w:r>
      <w:r w:rsidR="00077E4E">
        <w:t>which demand a complete knowledge of the geology of the territory</w:t>
      </w:r>
      <w:r>
        <w:t xml:space="preserve">, the Algarve stands as a region full of potential for </w:t>
      </w:r>
      <w:r w:rsidR="00077E4E">
        <w:t>an exhaustive</w:t>
      </w:r>
      <w:r w:rsidR="0068421A">
        <w:t>,</w:t>
      </w:r>
      <w:r w:rsidR="00077E4E">
        <w:t xml:space="preserve"> geoarchaeological study of chert.</w:t>
      </w:r>
      <w:r>
        <w:t xml:space="preserve"> </w:t>
      </w:r>
      <w:r w:rsidR="00077E4E">
        <w:t xml:space="preserve">This includes the </w:t>
      </w:r>
      <w:r>
        <w:t xml:space="preserve">development of a </w:t>
      </w:r>
      <w:r w:rsidR="0068421A">
        <w:t xml:space="preserve">complete </w:t>
      </w:r>
      <w:proofErr w:type="spellStart"/>
      <w:r>
        <w:t>lithotheque</w:t>
      </w:r>
      <w:proofErr w:type="spellEnd"/>
      <w:r>
        <w:t xml:space="preserve"> which may serve for comparative studies </w:t>
      </w:r>
      <w:r w:rsidR="00077E4E">
        <w:t xml:space="preserve">within the Algarve and </w:t>
      </w:r>
      <w:r>
        <w:t>outside, where chert may have been transported and traded.</w:t>
      </w:r>
      <w:commentRangeEnd w:id="13"/>
      <w:r w:rsidR="00865A87">
        <w:rPr>
          <w:rStyle w:val="CommentReference"/>
        </w:rPr>
        <w:commentReference w:id="13"/>
      </w:r>
    </w:p>
    <w:p w14:paraId="6D5CEB32" w14:textId="49395E04" w:rsidR="00903E99" w:rsidRDefault="00DE5F28">
      <w:pPr>
        <w:pStyle w:val="BodyText"/>
      </w:pPr>
      <w:r>
        <w:t>As such, t</w:t>
      </w:r>
      <w:r w:rsidR="003445F4">
        <w:t>h</w:t>
      </w:r>
      <w:r w:rsidR="00077E4E">
        <w:t>is paper aims to locate and characterize the nature of chert sources in southern Portugal</w:t>
      </w:r>
      <w:r w:rsidR="0068421A">
        <w:t xml:space="preserve"> (Algarve)</w:t>
      </w:r>
      <w:r w:rsidR="00077E4E">
        <w:t xml:space="preserve"> and their availability. Furthermore, it aims to test the potential of different methodological approaches to characterize the regional cherts and develop a methodological approach adapted to this study area.</w:t>
      </w:r>
    </w:p>
    <w:p w14:paraId="20B7D32E" w14:textId="5982F859" w:rsidR="00903E99" w:rsidRDefault="00F11A5C">
      <w:pPr>
        <w:pStyle w:val="Heading2"/>
      </w:pPr>
      <w:bookmarkStart w:id="14" w:name="geological-setting-and-chert-outcrops"/>
      <w:commentRangeStart w:id="15"/>
      <w:commentRangeStart w:id="16"/>
      <w:commentRangeStart w:id="17"/>
      <w:r>
        <w:t>2</w:t>
      </w:r>
      <w:r w:rsidR="00055B4E">
        <w:t>.</w:t>
      </w:r>
      <w:r w:rsidR="003445F4">
        <w:tab/>
        <w:t>Geological setting and chert outcrops</w:t>
      </w:r>
      <w:commentRangeEnd w:id="15"/>
      <w:r>
        <w:rPr>
          <w:rStyle w:val="CommentReference"/>
          <w:rFonts w:asciiTheme="minorHAnsi" w:eastAsiaTheme="minorHAnsi" w:hAnsiTheme="minorHAnsi" w:cstheme="minorBidi"/>
          <w:b w:val="0"/>
          <w:bCs w:val="0"/>
          <w:color w:val="auto"/>
        </w:rPr>
        <w:commentReference w:id="15"/>
      </w:r>
      <w:commentRangeEnd w:id="16"/>
      <w:r w:rsidR="00865A87">
        <w:rPr>
          <w:rStyle w:val="CommentReference"/>
          <w:rFonts w:asciiTheme="minorHAnsi" w:eastAsiaTheme="minorHAnsi" w:hAnsiTheme="minorHAnsi" w:cstheme="minorBidi"/>
          <w:b w:val="0"/>
          <w:bCs w:val="0"/>
          <w:color w:val="auto"/>
        </w:rPr>
        <w:commentReference w:id="16"/>
      </w:r>
      <w:commentRangeEnd w:id="17"/>
      <w:r w:rsidR="00B06ACA">
        <w:rPr>
          <w:rStyle w:val="CommentReference"/>
          <w:rFonts w:asciiTheme="minorHAnsi" w:eastAsiaTheme="minorHAnsi" w:hAnsiTheme="minorHAnsi" w:cstheme="minorBidi"/>
          <w:b w:val="0"/>
          <w:bCs w:val="0"/>
          <w:color w:val="auto"/>
        </w:rPr>
        <w:commentReference w:id="17"/>
      </w:r>
    </w:p>
    <w:p w14:paraId="472D427C" w14:textId="3CB52F2E" w:rsidR="00903E99" w:rsidRDefault="00F11A5C">
      <w:pPr>
        <w:pStyle w:val="Heading3"/>
      </w:pPr>
      <w:bookmarkStart w:id="18" w:name="geological-setting"/>
      <w:r>
        <w:t>2.1</w:t>
      </w:r>
      <w:r w:rsidR="00055B4E">
        <w:t>.</w:t>
      </w:r>
      <w:r w:rsidR="003445F4">
        <w:tab/>
      </w:r>
      <w:commentRangeStart w:id="19"/>
      <w:r w:rsidR="003445F4">
        <w:t>Geological setting</w:t>
      </w:r>
      <w:commentRangeEnd w:id="19"/>
      <w:r w:rsidR="003E6A51">
        <w:rPr>
          <w:rStyle w:val="CommentReference"/>
          <w:rFonts w:asciiTheme="minorHAnsi" w:eastAsiaTheme="minorHAnsi" w:hAnsiTheme="minorHAnsi" w:cstheme="minorBidi"/>
          <w:b w:val="0"/>
          <w:bCs w:val="0"/>
          <w:color w:val="auto"/>
        </w:rPr>
        <w:commentReference w:id="19"/>
      </w:r>
    </w:p>
    <w:p w14:paraId="1E23DFDD" w14:textId="20308B75" w:rsidR="00E85F90" w:rsidRPr="00E85F90" w:rsidRDefault="003445F4" w:rsidP="005D1C56">
      <w:pPr>
        <w:pStyle w:val="FirstParagraph"/>
      </w:pPr>
      <w:commentRangeStart w:id="20"/>
      <w:commentRangeStart w:id="21"/>
      <w:r>
        <w:t xml:space="preserve">The Algarve is </w:t>
      </w:r>
      <w:r w:rsidR="002E2365">
        <w:t>the southernmost region of Portugal</w:t>
      </w:r>
      <w:r>
        <w:t>,</w:t>
      </w:r>
      <w:r w:rsidR="002E2365">
        <w:t xml:space="preserve"> framed north by the </w:t>
      </w:r>
      <w:proofErr w:type="spellStart"/>
      <w:r w:rsidR="002E2365">
        <w:t>Alentejo</w:t>
      </w:r>
      <w:proofErr w:type="spellEnd"/>
      <w:r w:rsidR="002E2365">
        <w:t xml:space="preserve"> region and east by Spain. </w:t>
      </w:r>
      <w:r>
        <w:t xml:space="preserve">To the west and south, it is bordered by the </w:t>
      </w:r>
      <w:proofErr w:type="gramStart"/>
      <w:r>
        <w:t>Atlantic ocean</w:t>
      </w:r>
      <w:proofErr w:type="gramEnd"/>
      <w:r>
        <w:t xml:space="preserve">. </w:t>
      </w:r>
      <w:commentRangeEnd w:id="20"/>
      <w:r w:rsidR="008B2400">
        <w:rPr>
          <w:rStyle w:val="CommentReference"/>
        </w:rPr>
        <w:commentReference w:id="20"/>
      </w:r>
      <w:commentRangeEnd w:id="21"/>
      <w:r w:rsidR="00B06ACA">
        <w:rPr>
          <w:rStyle w:val="CommentReference"/>
        </w:rPr>
        <w:commentReference w:id="21"/>
      </w:r>
      <w:r w:rsidR="002E2365">
        <w:t xml:space="preserve">It extends for </w:t>
      </w:r>
      <w:r w:rsidR="002E2365" w:rsidRPr="002E2365">
        <w:t>~130 km E-W and ~50 km N-S</w:t>
      </w:r>
      <w:r w:rsidR="002E2365">
        <w:t xml:space="preserve"> and is characterized </w:t>
      </w:r>
      <w:r w:rsidR="00254DE3">
        <w:t xml:space="preserve">by a variety of geomorphic sub-regions and geological units, </w:t>
      </w:r>
      <w:r w:rsidR="00B02C44">
        <w:t>that</w:t>
      </w:r>
      <w:commentRangeStart w:id="22"/>
      <w:r w:rsidR="00254DE3">
        <w:t xml:space="preserve"> make this region a complex territory</w:t>
      </w:r>
      <w:commentRangeEnd w:id="22"/>
      <w:r w:rsidR="00254DE3">
        <w:rPr>
          <w:rStyle w:val="CommentReference"/>
        </w:rPr>
        <w:commentReference w:id="22"/>
      </w:r>
      <w:r w:rsidR="00254DE3">
        <w:t>.</w:t>
      </w:r>
      <w:r w:rsidR="00110464">
        <w:t xml:space="preserve"> On the north sector of the Algarve, the Serra </w:t>
      </w:r>
      <w:proofErr w:type="spellStart"/>
      <w:r w:rsidR="00110464">
        <w:t>Algarvia</w:t>
      </w:r>
      <w:proofErr w:type="spellEnd"/>
      <w:r w:rsidR="00110464">
        <w:t xml:space="preserve"> is characterized by a mountainous range with a dense </w:t>
      </w:r>
      <w:r w:rsidR="00B02C44">
        <w:t>hydrographic</w:t>
      </w:r>
      <w:r w:rsidR="00110464">
        <w:t xml:space="preserve"> network, which separate</w:t>
      </w:r>
      <w:r w:rsidR="005D1C56">
        <w:t>s</w:t>
      </w:r>
      <w:r w:rsidR="00110464">
        <w:t xml:space="preserve"> the Algarve from </w:t>
      </w:r>
      <w:proofErr w:type="spellStart"/>
      <w:r w:rsidR="00110464">
        <w:t>Alentejo</w:t>
      </w:r>
      <w:proofErr w:type="spellEnd"/>
      <w:r w:rsidR="00110464">
        <w:t xml:space="preserve">. On the south sector, the </w:t>
      </w:r>
      <w:proofErr w:type="spellStart"/>
      <w:r w:rsidR="00110464">
        <w:t>Litoral</w:t>
      </w:r>
      <w:proofErr w:type="spellEnd"/>
      <w:r w:rsidR="00110464">
        <w:t xml:space="preserve"> is characterized by a flatter, long strip of land, that extends through </w:t>
      </w:r>
      <w:proofErr w:type="gramStart"/>
      <w:r w:rsidR="00110464">
        <w:t>all of</w:t>
      </w:r>
      <w:proofErr w:type="gramEnd"/>
      <w:r w:rsidR="00110464">
        <w:t xml:space="preserve"> the coastal strip of the Algarve</w:t>
      </w:r>
      <w:r w:rsidR="005D1C56">
        <w:t xml:space="preserve">. The Barrocal is </w:t>
      </w:r>
      <w:proofErr w:type="spellStart"/>
      <w:r w:rsidR="005D1C56">
        <w:t>nested</w:t>
      </w:r>
      <w:proofErr w:type="spellEnd"/>
      <w:r w:rsidR="005D1C56">
        <w:t xml:space="preserve"> between the other sub-regions and has a more </w:t>
      </w:r>
      <w:r w:rsidR="005D1C56">
        <w:lastRenderedPageBreak/>
        <w:t>moderate relief, characterized by carbonated Jurassic formations and an important sub-</w:t>
      </w:r>
      <w:r w:rsidR="00B02C44">
        <w:t>terranean</w:t>
      </w:r>
      <w:r w:rsidR="005D1C56">
        <w:t xml:space="preserve"> water circulation</w:t>
      </w:r>
      <w:r w:rsidR="00C930CE">
        <w:t xml:space="preserve"> </w:t>
      </w:r>
      <w:r w:rsidR="00C930CE">
        <w:fldChar w:fldCharType="begin"/>
      </w:r>
      <w:r w:rsidR="00C930CE">
        <w:instrText xml:space="preserve"> ADDIN ZOTERO_ITEM CSL_CITATION {"citationID":"W3ZESMqa","properties":{"formattedCitation":"(Gago, 2007)","plainCitation":"(Gago, 2007)","noteIndex":0},"citationItems":[{"id":684,"uris":["http://zotero.org/users/local/lTZAeV7w/items/7WKE3DIR"],"itemData":{"id":684,"type":"article-journal","abstract":"Com uma área da ordem dos 317 km2, o Sistema Aquífero Querença-Silves\r\n(SAQS), situado no Barrocal Algarvio, possui um armazenamento de cerca de 12,9\r\nbiliões de m3 de água, tornando-o, assim, no mais importante sistema aquífero\r\ncarbonatado desta região. A “invisibilidade” dos processos hidrogeológicos que\r\nocorrem no interior deste importante sistema aquífero tornam-no, contudo, num “ilustre\r\ndesconhecido” por parte do cidadão-comum.\r\nCom vista a contribuir para conceder uma visibilidade digna da importância\r\ndeste sistema aquífero, realizou-se uma pesquisa bibliográfica na perspectiva da\r\nevolução histórica do conhecimento do mesmo e seleccionaram-se diversos pontos de\r\ninteresse que permitissem visualizar o funcionamento do SAQS. Posteriormente, esses\r\ndados foram integrados na construção de materiais pedagógicos: Guias de Campo e\r\nFolhetos.\r\nOs Guias de Campo permitem a exploração de um roteiro interpretativo dos\r\npontos de interesse seleccionados que permitem a visualização dos principais processos\r\nque regem o funcionamento do SAQS, contribuindo, assim, para tornar esses processos\r\nmais “visíveis” ao cidadão-comum, tanto o menos informado como o mais sensibilizado\r\npara este tipo de questões. Estes Guias de Campo podem, do mesmo modo, ser\r\nutilizados em Saídas de Campo escolares no âmbito do Ensino Básico e Secundário.\r\nOs Folhetos contêm informações diversas sobre o SAQS e alguns pontos de\r\ninteresse, estando vocacionados quer para Visitas de Estudo, quer para o cidadão que\r\napenas esteja interessado em adquirir algumas informações.","language":"por","license":"openAccess","note":"Accepted: 2011-09-07T16:04:52Z","source":"sapientia.ualg.pt","title":"Aquífero Querença Silves: um percurso hidrogeológico como recurso pedagógico para a educação ambiental","title-short":"Aquífero Querença Silves","URL":"https://sapientia.ualg.pt/handle/10400.1/507","author":[{"family":"Gago","given":"Sílvia Alexandra Lourenço"}],"accessed":{"date-parts":[["2022",9,21]]},"issued":{"date-parts":[["2007"]]},"citation-key":"gago_aquifero_2007"}}],"schema":"https://github.com/citation-style-language/schema/raw/master/csl-citation.json"} </w:instrText>
      </w:r>
      <w:r w:rsidR="00C930CE">
        <w:fldChar w:fldCharType="separate"/>
      </w:r>
      <w:r w:rsidR="00C930CE" w:rsidRPr="00C930CE">
        <w:rPr>
          <w:rFonts w:ascii="Cambria" w:hAnsi="Cambria"/>
        </w:rPr>
        <w:t>(Gago, 2007)</w:t>
      </w:r>
      <w:r w:rsidR="00C930CE">
        <w:fldChar w:fldCharType="end"/>
      </w:r>
      <w:r w:rsidR="005D1C56">
        <w:t>.</w:t>
      </w:r>
    </w:p>
    <w:p w14:paraId="52592CA5" w14:textId="4B4CAE9B" w:rsidR="003C745D" w:rsidRDefault="003445F4" w:rsidP="00522641">
      <w:pPr>
        <w:pStyle w:val="FirstParagraph"/>
      </w:pPr>
      <w:r w:rsidRPr="005769DB">
        <w:t>Geologically,</w:t>
      </w:r>
      <w:r>
        <w:t xml:space="preserve"> </w:t>
      </w:r>
      <w:r w:rsidR="00E813E1">
        <w:t>the Algarve</w:t>
      </w:r>
      <w:r>
        <w:t xml:space="preserve"> is composed of two main geological units: the South Portuguese Zone (SPZ) and the Algarve basin. The SPZ </w:t>
      </w:r>
      <w:proofErr w:type="gramStart"/>
      <w:r w:rsidR="00284F54">
        <w:t>is located in</w:t>
      </w:r>
      <w:proofErr w:type="gramEnd"/>
      <w:r w:rsidR="00284F54">
        <w:t xml:space="preserve"> the north sector of the Algarve, extending up to </w:t>
      </w:r>
      <w:proofErr w:type="spellStart"/>
      <w:r w:rsidR="00284F54">
        <w:t>Alentejo</w:t>
      </w:r>
      <w:proofErr w:type="spellEnd"/>
      <w:r w:rsidR="00284F54">
        <w:t xml:space="preserve"> (Fernandes, 2012). </w:t>
      </w:r>
      <w:r w:rsidR="00051262">
        <w:t>It m</w:t>
      </w:r>
      <w:r w:rsidR="00B779CF">
        <w:t xml:space="preserve">ain lithologies are schist, </w:t>
      </w:r>
      <w:proofErr w:type="gramStart"/>
      <w:r w:rsidR="00B779CF">
        <w:t>greywacke</w:t>
      </w:r>
      <w:proofErr w:type="gramEnd"/>
      <w:r w:rsidR="00B779CF">
        <w:t xml:space="preserve"> and quartzite (Fernandes, 2012; Pereira, 2016).</w:t>
      </w:r>
      <w:r w:rsidR="00051262">
        <w:t xml:space="preserve"> </w:t>
      </w:r>
      <w:r w:rsidR="00EE6717">
        <w:t>The SPZ is o</w:t>
      </w:r>
      <w:r>
        <w:t xml:space="preserve">verlain unconformably by the Mesozoic sedimentary rocks of the </w:t>
      </w:r>
      <w:r w:rsidR="00EE6717">
        <w:t xml:space="preserve">Algarve </w:t>
      </w:r>
      <w:r>
        <w:t>basin [@fernandes_new_2012</w:t>
      </w:r>
      <w:r w:rsidR="00835A44">
        <w:t>]</w:t>
      </w:r>
      <w:r>
        <w:t xml:space="preserve">. </w:t>
      </w:r>
      <w:r w:rsidR="00A63ECA">
        <w:t>The basin</w:t>
      </w:r>
      <w:r>
        <w:t xml:space="preserve"> corresponds to the </w:t>
      </w:r>
      <w:r w:rsidR="00A63ECA">
        <w:t>Mesozoic</w:t>
      </w:r>
      <w:r>
        <w:t>-</w:t>
      </w:r>
      <w:r w:rsidR="00A63ECA">
        <w:t>Cenozoic</w:t>
      </w:r>
      <w:r>
        <w:t xml:space="preserve"> sediments </w:t>
      </w:r>
      <w:r w:rsidR="006E0FB3">
        <w:t xml:space="preserve">that </w:t>
      </w:r>
      <w:r>
        <w:t xml:space="preserve">outcrop south of </w:t>
      </w:r>
      <w:r w:rsidR="00A63ECA">
        <w:t>Algarve</w:t>
      </w:r>
      <w:r>
        <w:t xml:space="preserve">, from </w:t>
      </w:r>
      <w:r w:rsidR="00A63ECA">
        <w:t>the westernmost to the easternmost point of the region</w:t>
      </w:r>
      <w:r w:rsidR="00A2762C">
        <w:t>, and it</w:t>
      </w:r>
      <w:r>
        <w:t xml:space="preserve"> is associated with the opening of the central </w:t>
      </w:r>
      <w:proofErr w:type="gramStart"/>
      <w:r>
        <w:t>Atlantic</w:t>
      </w:r>
      <w:r w:rsidR="00EE18EA">
        <w:t xml:space="preserve"> ocean</w:t>
      </w:r>
      <w:proofErr w:type="gramEnd"/>
      <w:r>
        <w:t xml:space="preserve"> and with the eventual oceanic crust formation in the western part of the </w:t>
      </w:r>
      <w:r w:rsidR="00835A44">
        <w:t>Tethys</w:t>
      </w:r>
      <w:r>
        <w:t xml:space="preserve"> sea, between the Algarve and North Africa (</w:t>
      </w:r>
      <w:proofErr w:type="spellStart"/>
      <w:r>
        <w:t>Terrinha</w:t>
      </w:r>
      <w:proofErr w:type="spellEnd"/>
      <w:r>
        <w:t xml:space="preserve"> et al., 2013). </w:t>
      </w:r>
      <w:r w:rsidR="006B7331">
        <w:t xml:space="preserve">Paleozoic sedimentation of the basin started in the Triassic and continued thereon. In the Lower Jurassic (Lower Pliensbachian, also regionally known as </w:t>
      </w:r>
      <w:proofErr w:type="spellStart"/>
      <w:r w:rsidR="006B7331">
        <w:t>Carixian</w:t>
      </w:r>
      <w:proofErr w:type="spellEnd"/>
      <w:r w:rsidR="006B7331">
        <w:t>)</w:t>
      </w:r>
      <w:r w:rsidR="00A622BE">
        <w:t xml:space="preserve"> the basin was divided into two sub-basins – western and oriental sub-basin</w:t>
      </w:r>
      <w:r w:rsidR="00625906">
        <w:t xml:space="preserve"> (Rocha, 1976; </w:t>
      </w:r>
      <w:proofErr w:type="spellStart"/>
      <w:r w:rsidR="00625906">
        <w:t>Terrinha</w:t>
      </w:r>
      <w:proofErr w:type="spellEnd"/>
      <w:r w:rsidR="00625906">
        <w:t xml:space="preserve"> et al., 2013)</w:t>
      </w:r>
      <w:r w:rsidR="00A622BE">
        <w:t>.</w:t>
      </w:r>
      <w:r w:rsidR="00625906">
        <w:t xml:space="preserve"> </w:t>
      </w:r>
      <w:r w:rsidR="00A56A6C">
        <w:t>The existence of the two sub-basins and the expansion and retraction of the seas created a variety of sedimentation environments, such as external and internal platform, continental, hemipelagic and deep marine (</w:t>
      </w:r>
      <w:proofErr w:type="spellStart"/>
      <w:r w:rsidR="00A56A6C">
        <w:t>Terrinha</w:t>
      </w:r>
      <w:proofErr w:type="spellEnd"/>
      <w:r w:rsidR="00A56A6C">
        <w:t xml:space="preserve"> et al., 2013)</w:t>
      </w:r>
      <w:r w:rsidR="00522641">
        <w:t>, as well as moments of sedimentation hiatus</w:t>
      </w:r>
      <w:r w:rsidR="00A56A6C">
        <w:t>.</w:t>
      </w:r>
      <w:r w:rsidR="004B1905">
        <w:t xml:space="preserve"> This variability in deposition environments created a variety of Paleozoic sedimentary facies, with moments of </w:t>
      </w:r>
      <w:proofErr w:type="gramStart"/>
      <w:r w:rsidR="004B1905">
        <w:t>more or less homogeneity</w:t>
      </w:r>
      <w:proofErr w:type="gramEnd"/>
      <w:r w:rsidR="004B1905">
        <w:t xml:space="preserve"> throughout this period.</w:t>
      </w:r>
      <w:r w:rsidR="00522641">
        <w:t xml:space="preserve"> For example, during the Lower Pliensbachian, in the Lower Jurassic, the sediments in the western sub</w:t>
      </w:r>
      <w:r w:rsidR="00522641" w:rsidRPr="00522641">
        <w:t>-</w:t>
      </w:r>
      <w:r w:rsidR="00522641">
        <w:t>basin can be described as marine of external platform, while the sediments of the eastern sub-basin can be described as marine of internal platform.</w:t>
      </w:r>
      <w:r w:rsidR="00610A49">
        <w:t xml:space="preserve"> </w:t>
      </w:r>
      <w:r w:rsidR="00C21EC7">
        <w:t xml:space="preserve">During </w:t>
      </w:r>
      <w:r w:rsidR="00C21EC7">
        <w:lastRenderedPageBreak/>
        <w:t>the</w:t>
      </w:r>
      <w:r w:rsidR="003C745D">
        <w:t xml:space="preserve"> Upper Jurassic</w:t>
      </w:r>
      <w:r w:rsidR="00C21EC7">
        <w:t xml:space="preserve"> however,</w:t>
      </w:r>
      <w:r w:rsidR="003C745D">
        <w:t xml:space="preserve"> the basin is marked by a moment of prominent lithofacies variation, followed by a moment of uniformity in both sub-basins (</w:t>
      </w:r>
      <w:proofErr w:type="spellStart"/>
      <w:r w:rsidR="003C745D">
        <w:t>Terrinha</w:t>
      </w:r>
      <w:proofErr w:type="spellEnd"/>
      <w:r w:rsidR="003C745D">
        <w:t xml:space="preserve"> et al., 2013).</w:t>
      </w:r>
    </w:p>
    <w:p w14:paraId="68B5822C" w14:textId="6E1432C5" w:rsidR="003C745D" w:rsidRPr="003C745D" w:rsidRDefault="00E813E1" w:rsidP="003C745D">
      <w:pPr>
        <w:pStyle w:val="BodyText"/>
      </w:pPr>
      <w:r>
        <w:t>Understanding the Algarve basin is key for raw material studies in the Algarve, especially when studying chert, since it is in the basin, more specifically in the Paleozoic sediments, where chert primarily outcrops in the region.</w:t>
      </w:r>
    </w:p>
    <w:p w14:paraId="791AC075" w14:textId="5881738C" w:rsidR="00903E99" w:rsidRPr="000D6C86" w:rsidRDefault="00055B4E">
      <w:pPr>
        <w:pStyle w:val="Heading3"/>
        <w:rPr>
          <w:lang w:val="pt-PT"/>
        </w:rPr>
      </w:pPr>
      <w:bookmarkStart w:id="23" w:name="chert-outcrops"/>
      <w:bookmarkEnd w:id="18"/>
      <w:r>
        <w:t>2.2.</w:t>
      </w:r>
      <w:r w:rsidR="003445F4">
        <w:tab/>
      </w:r>
      <w:commentRangeStart w:id="24"/>
      <w:commentRangeStart w:id="25"/>
      <w:r w:rsidR="003445F4">
        <w:t>Chert outcrops</w:t>
      </w:r>
      <w:commentRangeEnd w:id="24"/>
      <w:r w:rsidR="005157C0">
        <w:rPr>
          <w:rStyle w:val="CommentReference"/>
          <w:rFonts w:asciiTheme="minorHAnsi" w:eastAsiaTheme="minorHAnsi" w:hAnsiTheme="minorHAnsi" w:cstheme="minorBidi"/>
          <w:b w:val="0"/>
          <w:bCs w:val="0"/>
          <w:color w:val="auto"/>
        </w:rPr>
        <w:commentReference w:id="24"/>
      </w:r>
      <w:commentRangeEnd w:id="25"/>
      <w:r w:rsidR="000D6C86">
        <w:rPr>
          <w:rStyle w:val="CommentReference"/>
          <w:rFonts w:asciiTheme="minorHAnsi" w:eastAsiaTheme="minorHAnsi" w:hAnsiTheme="minorHAnsi" w:cstheme="minorBidi"/>
          <w:b w:val="0"/>
          <w:bCs w:val="0"/>
          <w:color w:val="auto"/>
        </w:rPr>
        <w:commentReference w:id="25"/>
      </w:r>
    </w:p>
    <w:p w14:paraId="0AE077A3" w14:textId="6B40AE70" w:rsidR="000D6C86" w:rsidRDefault="00197A46">
      <w:pPr>
        <w:pStyle w:val="FirstParagraph"/>
      </w:pPr>
      <w:r>
        <w:t xml:space="preserve">The presence of chert is commonly associated with carbonates in limestone and dolomite formations. This is explained by characteristics (such as the presence of water or specific temperatures and pH) which are ideal for both the formation of limestone and the precipitation of silica (Luedtke, 1992). The pelagic and marine environments of the Algarve basin during the Paleozoic </w:t>
      </w:r>
      <w:r w:rsidR="00CE555B">
        <w:t xml:space="preserve">gathered those such ideal characteristics, allowing the sedimentation and precipitation of limestone and silica, creating limestone layers with chert nodules. The existence of two basins with different sedimentation environments also shows potential for the precipitation of different types of </w:t>
      </w:r>
      <w:proofErr w:type="gramStart"/>
      <w:r w:rsidR="00CE555B">
        <w:t>chert</w:t>
      </w:r>
      <w:proofErr w:type="gramEnd"/>
      <w:r w:rsidR="00CE555B">
        <w:t xml:space="preserve"> throughout the basin</w:t>
      </w:r>
      <w:r w:rsidR="00FC12DA">
        <w:t xml:space="preserve"> and their differentiation</w:t>
      </w:r>
      <w:r w:rsidR="00CE555B">
        <w:t xml:space="preserve">. </w:t>
      </w:r>
      <w:r w:rsidR="007C7CA6">
        <w:t>For example, during sedimentation, skeletal grains of fossils may be preserved. Many of these fossils are restricted to specific sedimentation environments and time intervals (Flugel, 2010), which may allow the identification of chert outcrops through the fossil content.</w:t>
      </w:r>
      <w:r w:rsidR="00FC12DA">
        <w:t xml:space="preserve"> The basin and sub-basins thus show potential for the existence of different geological formation with different chert type, and their study.</w:t>
      </w:r>
    </w:p>
    <w:p w14:paraId="6A4235DD" w14:textId="16DE21A0" w:rsidR="0074772A" w:rsidRDefault="0074772A">
      <w:pPr>
        <w:pStyle w:val="FirstParagraph"/>
      </w:pPr>
      <w:r>
        <w:t xml:space="preserve">Previous works, </w:t>
      </w:r>
      <w:r w:rsidR="00FC789F">
        <w:t>both geological and archaeological</w:t>
      </w:r>
      <w:r>
        <w:t xml:space="preserve">, </w:t>
      </w:r>
      <w:r w:rsidR="00FC12DA">
        <w:t>confirm that</w:t>
      </w:r>
      <w:r>
        <w:t xml:space="preserve"> chert is present in the Algarve in the Jurassic limestone or dolomitic limestone layers of the Algarve basin. This means that</w:t>
      </w:r>
      <w:r w:rsidR="00200FC2">
        <w:t xml:space="preserve"> chert</w:t>
      </w:r>
      <w:r>
        <w:t xml:space="preserve"> outcrops can be identified on the central/south sector of the region, from </w:t>
      </w:r>
      <w:r>
        <w:lastRenderedPageBreak/>
        <w:t xml:space="preserve">west to east. </w:t>
      </w:r>
      <w:r w:rsidR="000763D4">
        <w:t>Variability in chert availability as well as chert types is expected, considering that during the sedimentation process, the Algarve basin was already sub-divided and in constant environmental change. Due to this, several formations with chert nodules can be identified in the Algarve, corresponding to different sub-periods of the Jurassic.</w:t>
      </w:r>
    </w:p>
    <w:p w14:paraId="4F9A17A0" w14:textId="37E6F976" w:rsidR="00B6011D" w:rsidRPr="00B6011D" w:rsidRDefault="00B6011D" w:rsidP="00B6011D">
      <w:pPr>
        <w:pStyle w:val="BodyText"/>
      </w:pPr>
      <w:r>
        <w:t xml:space="preserve">In the western sector of the Algarve, chert can be found in the Lower Jurassic </w:t>
      </w:r>
      <w:r w:rsidR="00656794">
        <w:t>limestone or dolomitic limestone</w:t>
      </w:r>
      <w:r>
        <w:t xml:space="preserve"> layers (from the regional </w:t>
      </w:r>
      <w:proofErr w:type="spellStart"/>
      <w:r>
        <w:t>Carixian</w:t>
      </w:r>
      <w:proofErr w:type="spellEnd"/>
      <w:r>
        <w:t>)</w:t>
      </w:r>
      <w:r w:rsidR="00656794">
        <w:t>,</w:t>
      </w:r>
      <w:r>
        <w:t xml:space="preserve"> often visible in areas where the layers are exposed, such as beach-generated cliffs and associated deposits. This includes outcrops such as Cabo de S. Vicente (CSV) and Praia do Belixe (PBLX). </w:t>
      </w:r>
      <w:r w:rsidR="005368E1">
        <w:t>These sediments and chert nodules are also available inland, albeit more scarcely, as is the case of the small outcrop named Ferrel, 3 km from the current coastline.</w:t>
      </w:r>
      <w:r w:rsidR="00656794">
        <w:t xml:space="preserve"> Lower Jurassic chert-bearing outcrops are </w:t>
      </w:r>
      <w:r w:rsidR="001C2873">
        <w:t xml:space="preserve">barely </w:t>
      </w:r>
      <w:proofErr w:type="spellStart"/>
      <w:r w:rsidR="001C2873">
        <w:t>unexistant</w:t>
      </w:r>
      <w:proofErr w:type="spellEnd"/>
      <w:r w:rsidR="00656794">
        <w:t xml:space="preserve"> in the center/east sector of the Algarve, with one single formation with micro-nodules identified </w:t>
      </w:r>
      <w:r w:rsidR="001C2873">
        <w:t>in geological works [@oliveira_carta_1992].</w:t>
      </w:r>
    </w:p>
    <w:p w14:paraId="35D4D9DA" w14:textId="0990D513" w:rsidR="001C2873" w:rsidRDefault="003445F4">
      <w:pPr>
        <w:pStyle w:val="BodyText"/>
      </w:pPr>
      <w:r>
        <w:t xml:space="preserve">Middle Jurassic geological layers with chert nodules are only found </w:t>
      </w:r>
      <w:r w:rsidR="001C2873">
        <w:t>in the center/east sector of the Algarve</w:t>
      </w:r>
      <w:r w:rsidR="00DC5000">
        <w:t xml:space="preserve"> in a geological formation called the </w:t>
      </w:r>
      <w:proofErr w:type="spellStart"/>
      <w:r w:rsidR="00DC5000">
        <w:t>Malhão</w:t>
      </w:r>
      <w:proofErr w:type="spellEnd"/>
      <w:r w:rsidR="00DC5000">
        <w:t xml:space="preserve"> Formation. The formation can be described as carbonated</w:t>
      </w:r>
      <w:commentRangeStart w:id="26"/>
      <w:r w:rsidR="00DC5000">
        <w:t>, from a marine sedimentation environment</w:t>
      </w:r>
      <w:commentRangeEnd w:id="26"/>
      <w:r w:rsidR="00DC5000">
        <w:rPr>
          <w:rStyle w:val="CommentReference"/>
        </w:rPr>
        <w:commentReference w:id="26"/>
      </w:r>
      <w:r w:rsidR="00DC5000">
        <w:t xml:space="preserve">. </w:t>
      </w:r>
    </w:p>
    <w:p w14:paraId="212C0703" w14:textId="3ACF7261" w:rsidR="00571F0C" w:rsidRDefault="003445F4">
      <w:pPr>
        <w:pStyle w:val="BodyText"/>
      </w:pPr>
      <w:r>
        <w:t>Finally, Upper Jurassic sediments</w:t>
      </w:r>
      <w:r w:rsidR="00571F0C">
        <w:t xml:space="preserve"> with chert nodules</w:t>
      </w:r>
      <w:r>
        <w:t xml:space="preserve"> have </w:t>
      </w:r>
      <w:r w:rsidR="006E0FB3">
        <w:t>also been</w:t>
      </w:r>
      <w:r w:rsidR="00571F0C">
        <w:t xml:space="preserve"> mostly</w:t>
      </w:r>
      <w:r w:rsidR="006E0FB3">
        <w:t xml:space="preserve"> identified</w:t>
      </w:r>
      <w:r>
        <w:t xml:space="preserve"> in</w:t>
      </w:r>
      <w:r w:rsidR="00571F0C">
        <w:t xml:space="preserve"> the</w:t>
      </w:r>
      <w:r>
        <w:t xml:space="preserve"> </w:t>
      </w:r>
      <w:r w:rsidR="00571F0C">
        <w:t>center/east sector of the Algarve, attributed to the Jordana Formation. This formation is characterized by dark-gray limestones, with frequent secondary silicifications with abundant fossil fragments. One single outcrop from the Upper Jurassic has been identified i</w:t>
      </w:r>
      <w:r w:rsidR="00E7359C">
        <w:t>n the western sector of the Algarve basin, located at Praia da Mareta.</w:t>
      </w:r>
    </w:p>
    <w:p w14:paraId="4832AB66" w14:textId="69B9AFD7" w:rsidR="00903E99" w:rsidRDefault="00055B4E">
      <w:pPr>
        <w:pStyle w:val="Heading1"/>
      </w:pPr>
      <w:bookmarkStart w:id="27" w:name="materials-and-methods"/>
      <w:bookmarkEnd w:id="0"/>
      <w:bookmarkEnd w:id="14"/>
      <w:bookmarkEnd w:id="23"/>
      <w:r>
        <w:lastRenderedPageBreak/>
        <w:t>3</w:t>
      </w:r>
      <w:r w:rsidR="003445F4">
        <w:tab/>
        <w:t>Materials and methods</w:t>
      </w:r>
    </w:p>
    <w:p w14:paraId="5AE654B3" w14:textId="73E0A268" w:rsidR="00903E99" w:rsidRDefault="003445F4">
      <w:pPr>
        <w:pStyle w:val="FirstParagraph"/>
      </w:pPr>
      <w:r>
        <w:t xml:space="preserve">To </w:t>
      </w:r>
      <w:r w:rsidR="00810BF5">
        <w:t xml:space="preserve">locate and characterize </w:t>
      </w:r>
      <w:r>
        <w:t xml:space="preserve">chert outcrops in </w:t>
      </w:r>
      <w:r w:rsidR="002E4557">
        <w:t xml:space="preserve">southern </w:t>
      </w:r>
      <w:r>
        <w:t>Portugal and understand the chert’s characteristics, a macroscopic and petrographic approach was applied to the study of geological samples</w:t>
      </w:r>
      <w:r w:rsidR="00846FC8">
        <w:t xml:space="preserve"> which were collected through fieldwork</w:t>
      </w:r>
      <w:r>
        <w:t>.</w:t>
      </w:r>
    </w:p>
    <w:p w14:paraId="75833EA4" w14:textId="0A2A7D48" w:rsidR="00A224DC" w:rsidRDefault="00A224DC" w:rsidP="00A224DC">
      <w:pPr>
        <w:pStyle w:val="BodyText"/>
      </w:pPr>
      <w:r>
        <w:t>A combination of methods in a multilayered approach is an important tool to reconstruct the geological and geographical origin of raw materials</w:t>
      </w:r>
      <w:r w:rsidR="00EE6A52">
        <w:t xml:space="preserve"> especially since </w:t>
      </w:r>
      <w:r>
        <w:t xml:space="preserve">different methods have their inherent limitations. By combining these two different methodologies the goal was to create several layers of analysis, </w:t>
      </w:r>
      <w:r w:rsidR="00D2523A">
        <w:t xml:space="preserve">to which new layers may be added if necessary </w:t>
      </w:r>
      <w:r>
        <w:t xml:space="preserve">(Brandl, 2016). Several other similar methodologies and approaches have been applied in other regions </w:t>
      </w:r>
      <w:r w:rsidR="00FD48C8">
        <w:t>(</w:t>
      </w:r>
      <w:commentRangeStart w:id="28"/>
      <w:r w:rsidR="00FD48C8">
        <w:t>REFS</w:t>
      </w:r>
      <w:commentRangeEnd w:id="28"/>
      <w:r w:rsidR="00FD48C8">
        <w:rPr>
          <w:rStyle w:val="CommentReference"/>
        </w:rPr>
        <w:commentReference w:id="28"/>
      </w:r>
      <w:r w:rsidR="00FD48C8">
        <w:t>)</w:t>
      </w:r>
      <w:r>
        <w:t>. However, the chosen analysis techniques should be adapted to the specific geographic context, the research questions, problematics, and the characteristics of the types of cherts in question. Since only preliminary studies of raw materials were applied in the western portion of southern Portugal, and petrographic data has been shown to provide good results for the characterization of cherts in this region</w:t>
      </w:r>
      <w:r w:rsidR="00D2523A">
        <w:t xml:space="preserve"> </w:t>
      </w:r>
      <w:r w:rsidR="00D2523A">
        <w:fldChar w:fldCharType="begin"/>
      </w:r>
      <w:r w:rsidR="00D2523A">
        <w:instrText xml:space="preserve"> ADDIN ZOTERO_ITEM CSL_CITATION {"citationID":"cawzw0Vw","properties":{"formattedCitation":"(Ribeiro, 2005)","plainCitation":"(Ribeiro, 2005)","noteIndex":0},"citationItems":[{"id":316,"uris":["http://zotero.org/users/local/lTZAeV7w/items/NCZ5T8SH"],"itemData":{"id":316,"type":"thesis","event-place":"Évora","genre":"Doctoral thesis","publisher":"Universidade de Évora","publisher-place":"Évora","title":"Evolução Diagenética e Tectono-Sedimentar do Carixiano da Região de Sagres, Bacia Algarvia","author":[{"family":"Ribeiro","given":"Carlos"}],"issued":{"date-parts":[["2005"]]},"citation-key":"ribeiro_evolucao_2005"}}],"schema":"https://github.com/citation-style-language/schema/raw/master/csl-citation.json"} </w:instrText>
      </w:r>
      <w:r w:rsidR="00D2523A">
        <w:fldChar w:fldCharType="separate"/>
      </w:r>
      <w:r w:rsidR="00D2523A" w:rsidRPr="00D2523A">
        <w:rPr>
          <w:rFonts w:ascii="Cambria" w:hAnsi="Cambria"/>
        </w:rPr>
        <w:t>(Ribeiro, 2005)</w:t>
      </w:r>
      <w:r w:rsidR="00D2523A">
        <w:fldChar w:fldCharType="end"/>
      </w:r>
      <w:r>
        <w:t>, the two methodologies were chosen for the study.</w:t>
      </w:r>
    </w:p>
    <w:p w14:paraId="090FD9E0" w14:textId="670CCABF" w:rsidR="00FB1DB8" w:rsidRDefault="001F1DA5" w:rsidP="00A224DC">
      <w:pPr>
        <w:pStyle w:val="BodyText"/>
      </w:pPr>
      <w:r>
        <w:t xml:space="preserve">The geological samples used in the study were obtained during fieldwork, between August of 2021 and June of 2022. The locations prospected were chosen after reviewing previously known research, which included preliminary raw materials studies in the region </w:t>
      </w:r>
      <w:r>
        <w:fldChar w:fldCharType="begin"/>
      </w:r>
      <w:r w:rsidR="00822858">
        <w:instrText xml:space="preserve"> ADDIN ZOTERO_ITEM CSL_CITATION {"citationID":"mxmnmX3L","properties":{"formattedCitation":"(Ver\\uc0\\u237{}ssimo, 2004; Pereira et al., 2016b)","plainCitation":"(Veríssimo, 2004; Pereira et al., 2016b)","noteIndex":0},"citationItems":[{"id":88,"uris":["http://zotero.org/users/local/lTZAeV7w/items/24TIQMU8"],"itemData":{"id":88,"type":"article-journal","container-title":"Promontoria, Revista do Departamento de História, Arqueologia e Património da Universidade do Algarve","issue":"2","page":"33–47","title":"Jazidas siliciosas da região de Vila do Bispo (Algarve)","author":[{"family":"Veríssimo","given":"Hugo"}],"issued":{"date-parts":[["2004"]]},"citation-key":"verissimo_jazidas_2004"}},{"id":97,"uris":["http://zotero.org/users/local/lTZAeV7w/items/739FNSQM"],"itemData":{"id":97,"type":"article-journal","abstract":"The environmental shifts during the Late Pleistocene had major influences in the landscape and, consequently, in the available resources. This had direct impact on human behavior and ecology, requiring people to constantly adjust to new economical conditions. In coastal areas, the retreat of the shoreline during the colder phases might have made available presently underwater raw material sources in the form of outcrops and gravels, eventually making it easier to gather lithic raw materials. In this paper, we present our preliminary results on the diachronic variability of raw materials in Vale Boi. Vale Boi is a coastal site, located 2.5 km from the present coastline, in the margins of a freshwater stream. The site has three different loci, all rich in lithics, fauna (including marine), bone tools, adornments, charcoal, and ochre, and evidence of continuous human occupation from c. 33 to 15.6 ka cal BP. This chronostratigraphic record makes it a perfect study case for the understanding of coastal populations' behavior and economy throughout the Upper Paleolithic. Our objective is to infer the territory of resources exploitation, landscape, and economic patterns. Raw material sources are usually fixed points on the landscape (in contrast to other resources such as fauna and flora) and, therefore, are one of the best ways of understanding how people moved in the landscape and, consequently, to infer past human behavior. We used a macroscopic approach in both the archaeological and the geological record in order to correlate sources and artifacts. Despite the absence of detailed quantitative data on each chert type, our results show that the hunter–gatherers who occupied Vale Boi during the Upper Paleolithic not only used several raw materials but also a variety of sources of the same raw material. This happened both diachronically and synchronically, suggesting that not only the complete sequence as well as each archaeological layer seem to have had a considerable economic complexity with the use of adjacent and distal sources. With this paper, we aim to present updated information on the variability of raw materials at Vale Boi, including the chert assemblages, along with new chert sources in order to establish a basis for a future detailed study on the raw material sourcing at the site.","collection-title":"Landscape analysis in the European Upper Palaeolithic. Reconstruction of the economic and social activities","container-title":"Quaternary International","DOI":"10.1016/j.quaint.2015.08.071","ISSN":"1040-6182","journalAbbreviation":"Quaternary International","page":"124–134","title":"Territory and abiotic resources between 33 and 15.6 ka at Vale Boi (SW Portugal)","volume":"412","author":[{"family":"Pereira","given":"Telmo"},{"family":"Bicho","given":"Nuno"},{"family":"Cascalheira","given":"João"},{"family":"Infantini","given":"Leandro"},{"family":"Marreiros","given":"João"},{"family":"Paixão","given":"Eduardo"},{"family":"Terradas","given":"Xavier"}],"issued":{"date-parts":[["2016"]]},"citation-key":"pereira_territory_2016"}}],"schema":"https://github.com/citation-style-language/schema/raw/master/csl-citation.json"} </w:instrText>
      </w:r>
      <w:r>
        <w:fldChar w:fldCharType="separate"/>
      </w:r>
      <w:r w:rsidR="00822858" w:rsidRPr="00822858">
        <w:rPr>
          <w:rFonts w:ascii="Cambria" w:hAnsi="Cambria" w:cs="Times New Roman"/>
        </w:rPr>
        <w:t>(Veríssimo, 2004; Pereira et al., 2016b)</w:t>
      </w:r>
      <w:r>
        <w:fldChar w:fldCharType="end"/>
      </w:r>
      <w:r>
        <w:t xml:space="preserve">, geological papers and thesis focusing on the Algarve basin and with reference to chert outcrops </w:t>
      </w:r>
      <w:r>
        <w:fldChar w:fldCharType="begin"/>
      </w:r>
      <w:r w:rsidR="007D5AC8">
        <w:instrText xml:space="preserve"> ADDIN ZOTERO_ITEM CSL_CITATION {"citationID":"LFV2dXV4","properties":{"formattedCitation":"(Rocha, 1976, 1976; Marques, 1983; Ramalho, 1985; Ribeiro, 2005)","plainCitation":"(Rocha, 1976, 1976; Marques, 1983; Ramalho, 1985; Ribeiro, 2005)","noteIndex":0},"citationItems":[{"id":304,"uris":["http://zotero.org/users/local/lTZAeV7w/items/4BPSZSWZ"],"itemData":{"id":304,"type":"book","edition":"1ª","event-place":"Lisboa","publisher":"Universidade Nova de Lisboa","publisher-place":"Lisboa","title":"Estudo Estratigráfico e Paleontológico do Jurássico do Algarve Ocidental","author":[{"family":"Rocha","given":"Rogério"}],"issued":{"date-parts":[["1976"]]},"citation-key":"rocha_estudo_1976"}},{"id":304,"uris":["http://zotero.org/users/local/lTZAeV7w/items/4BPSZSWZ"],"itemData":{"id":304,"type":"book","edition":"1ª","event-place":"Lisboa","publisher":"Universidade Nova de Lisboa","publisher-place":"Lisboa","title":"Estudo Estratigráfico e Paleontológico do Jurássico do Algarve Ocidental","author":[{"family":"Rocha","given":"Rogério"}],"issued":{"date-parts":[["1976"]]},"citation-key":"rocha_estudo_1976"}},{"id":562,"uris":["http://zotero.org/users/local/lTZAeV7w/items/ZP5PDJUR"],"itemData":{"id":562,"type":"thesis","event-place":"Lisboa","publisher":"Universidade Nova de Lisboa","publisher-place":"Lisboa","title":"O Oxfordiano-Kimeridgiano do Algarve oriental: estratigragia, paleobiologia (Ammonoidea), e paleobiogeografia.","author":[{"family":"Marques","given":"Beatriz"}],"issued":{"date-parts":[["1983"]]},"citation-key":"marques_o_1983"}},{"id":566,"uris":["http://zotero.org/users/local/lTZAeV7w/items/KLKG7XL2"],"itemData":{"id":566,"type":"article-journal","container-title":"Comunicações dos Serviços Geológicos de Portugal","issue":"1","language":"fr","page":"41-50","source":"Zotero","title":"Considérations sur la Biostratigraphie du Jurassique Supérieur de l'Algarve Oriental (Portugal)","volume":"71","author":[{"family":"Ramalho","given":"Miguel"}],"issued":{"date-parts":[["1985"]]},"citation-key":"ramalho_considerations_1985"}},{"id":316,"uris":["http://zotero.org/users/local/lTZAeV7w/items/NCZ5T8SH"],"itemData":{"id":316,"type":"thesis","event-place":"Évora","genre":"Doctoral thesis","publisher":"Universidade de Évora","publisher-place":"Évora","title":"Evolução Diagenética e Tectono-Sedimentar do Carixiano da Região de Sagres, Bacia Algarvia","author":[{"family":"Ribeiro","given":"Carlos"}],"issued":{"date-parts":[["2005"]]},"citation-key":"ribeiro_evolucao_2005"}}],"schema":"https://github.com/citation-style-language/schema/raw/master/csl-citation.json"} </w:instrText>
      </w:r>
      <w:r>
        <w:fldChar w:fldCharType="separate"/>
      </w:r>
      <w:r w:rsidR="007D5AC8" w:rsidRPr="007D5AC8">
        <w:rPr>
          <w:rFonts w:ascii="Cambria" w:hAnsi="Cambria"/>
        </w:rPr>
        <w:t>(Rocha, 1976, 1976; Marques, 1983; Ramalho, 1985; Ribeiro, 2005)</w:t>
      </w:r>
      <w:r>
        <w:fldChar w:fldCharType="end"/>
      </w:r>
      <w:r w:rsidR="007D5AC8">
        <w:t xml:space="preserve"> and geological maps, which signaled the presence of chert nodules within the outcrops </w:t>
      </w:r>
      <w:r w:rsidR="007D5AC8">
        <w:fldChar w:fldCharType="begin"/>
      </w:r>
      <w:r w:rsidR="007D5AC8">
        <w:instrText xml:space="preserve"> ADDIN ZOTERO_ITEM CSL_CITATION {"citationID":"BBMPS5By","properties":{"formattedCitation":"(Rocha et al., 1979, 1983, 1989; Oliveira, 1984, 1992; Manuppela et al., 1987; Manuppella et al., 2007)","plainCitation":"(Rocha et al., 1979, 1983, 1989; Oliveira, 1984, 1992; Manuppela et al., 1987; Manuppella et al., 2007)","noteIndex":0},"citationItems":[{"id":314,"uris":["http://zotero.org/users/local/lTZAeV7w/items/VNEGEYCW"],"itemData":{"id":314,"type":"book","event-place":"Lisbon","language":"pt","publisher":"Servições Geológicos de Portugal","publisher-place":"Lisbon","source":"Zotero","title":"Notícia explicativa da Folha 51-B Vila do Bispo","author":[{"family":"Rocha","given":"R."},{"family":"Ramalho","given":"M."},{"family":"Manuppela","given":"G."},{"family":"Zbyszewski","given":"G."},{"family":"Coelho","given":"A."}],"issued":{"date-parts":[["1979"]]},"citation-key":"rocha_noticia_1979"}},{"id":312,"uris":["http://zotero.org/users/local/lTZAeV7w/items/54YSH7G4"],"itemData":{"id":312,"type":"book","publisher":"Servições Geológicos de Portugal","title":"Notícia explicativa da Folha 52-A Portimão","author":[{"family":"Rocha","given":"R."},{"family":"Ramalho","given":"M."},{"family":"Antunes","given":"M."},{"family":"Coelho","given":"A."}],"issued":{"date-parts":[["1983"]]},"citation-key":"rocha_noticia_1983"}},{"id":326,"uris":["http://zotero.org/users/local/lTZAeV7w/items/6RNZIEQG"],"itemData":{"id":326,"type":"book","event-place":"Lisboa","publisher":"Servições Geológicos de Portugal","publisher-place":"Lisboa","title":"Notícia explicativa da folha 52-B Albufeira","author":[{"family":"Rocha","given":"R"},{"family":"Marques","given":"B."},{"family":"Antunes","given":"M."},{"family":"Pais","given":"J."}],"issued":{"date-parts":[["1989"]]},"citation-key":"rocha_noticia_1989"}},{"id":493,"uris":["http://zotero.org/users/local/lTZAeV7w/items/8K58U584"],"itemData":{"id":493,"type":"book","event-place":"Lisboa","publisher":"Servições Geológicos de Portugal","publisher-place":"Lisboa","title":"Carta Geológica de Portugal à escala de 1/200 000. Notícia Explicativa da Folha 7.","author":[{"family":"Oliveira","given":"José Tomás"}],"issued":{"date-parts":[["1984"]]},"citation-key":"oliveira_carta_1984-1"}},{"id":491,"uris":["http://zotero.org/users/l</w:instrText>
      </w:r>
      <w:r w:rsidR="007D5AC8" w:rsidRPr="00822858">
        <w:rPr>
          <w:lang w:val="pt-PT"/>
        </w:rPr>
        <w:instrText>ocal/lTZAeV7w/items/2ZWU4HBS"],"itemData":{"id":491,"type":"book","event-place":"Lisboa","publis</w:instrText>
      </w:r>
      <w:r w:rsidR="007D5AC8" w:rsidRPr="007D5AC8">
        <w:rPr>
          <w:lang w:val="pt-PT"/>
        </w:rPr>
        <w:instrText xml:space="preserve">her":"Servições Geológicos de Portugal","publisher-place":"Lisboa","title":"Carta Geológica de Portugal à escala de 1/200 000. Notícia Explicativa da Folha 8.","author":[{"family":"Oliveira","given":"José Tomás"}],"issued":{"date-parts":[["1992"]]},"citation-key":"oliveira_carta_1992"}},{"id":322,"uris":["http://zotero.org/users/local/lTZAeV7w/items/Z6UD25LJ"],"itemData":{"id":322,"type":"book","event-place":"Lisboa","publisher":"Servições Geológicos de Portugal","publisher-place":"Lisboa","title":"Notícia explicativa da folha 53-B Tavira","author":[{"family":"Manuppela","given":"G."},{"family":"Ramalho","given":"M."},{"family":"Antunes","given":"A."},{"family":"Pais","given":"J."}],"issued":{"date-parts":[["1987"]]},"citation-key":"manuppela_noticia_1987"}},{"id":324,"uris":["http://zotero.org/users/local/lTZAeV7w/items/CQJG2N6D"],"itemData":{"id":324,"type":"book","event-place":"Lisboa","language":"pt","publisher":"Instituto Nacional de Engenharia, Tecnologia e Inovação","publisher-place":"Lisboa","source":"Zotero","title":"Notícia explicativa da Folha 53-A Faro","author":[{"family":"Manuppella","given":"G"},{"family":"Ramalho","given":"M"},{"family":"Antunes","given":"M Telles"},{"family":"Pais","given":"J."}],"issued":{"date-parts":[["2007"]]},"citation-key":"manuppella_noticia_2007"}}],"schema":"https://github.com/citation-style-language/schema/raw/master/csl-citation.json"} </w:instrText>
      </w:r>
      <w:r w:rsidR="007D5AC8">
        <w:fldChar w:fldCharType="separate"/>
      </w:r>
      <w:r w:rsidR="007D5AC8" w:rsidRPr="007D5AC8">
        <w:rPr>
          <w:rFonts w:ascii="Cambria" w:hAnsi="Cambria"/>
          <w:lang w:val="pt-PT"/>
        </w:rPr>
        <w:t xml:space="preserve">(Rocha et al., 1979, 1983, 1989; Oliveira, 1984, 1992; </w:t>
      </w:r>
      <w:proofErr w:type="spellStart"/>
      <w:r w:rsidR="007D5AC8" w:rsidRPr="007D5AC8">
        <w:rPr>
          <w:rFonts w:ascii="Cambria" w:hAnsi="Cambria"/>
          <w:lang w:val="pt-PT"/>
        </w:rPr>
        <w:lastRenderedPageBreak/>
        <w:t>Manuppela</w:t>
      </w:r>
      <w:proofErr w:type="spellEnd"/>
      <w:r w:rsidR="007D5AC8" w:rsidRPr="007D5AC8">
        <w:rPr>
          <w:rFonts w:ascii="Cambria" w:hAnsi="Cambria"/>
          <w:lang w:val="pt-PT"/>
        </w:rPr>
        <w:t xml:space="preserve"> </w:t>
      </w:r>
      <w:proofErr w:type="spellStart"/>
      <w:r w:rsidR="007D5AC8" w:rsidRPr="007D5AC8">
        <w:rPr>
          <w:rFonts w:ascii="Cambria" w:hAnsi="Cambria"/>
          <w:lang w:val="pt-PT"/>
        </w:rPr>
        <w:t>et</w:t>
      </w:r>
      <w:proofErr w:type="spellEnd"/>
      <w:r w:rsidR="007D5AC8" w:rsidRPr="007D5AC8">
        <w:rPr>
          <w:rFonts w:ascii="Cambria" w:hAnsi="Cambria"/>
          <w:lang w:val="pt-PT"/>
        </w:rPr>
        <w:t xml:space="preserve"> al., 1987; </w:t>
      </w:r>
      <w:proofErr w:type="spellStart"/>
      <w:r w:rsidR="007D5AC8" w:rsidRPr="007D5AC8">
        <w:rPr>
          <w:rFonts w:ascii="Cambria" w:hAnsi="Cambria"/>
          <w:lang w:val="pt-PT"/>
        </w:rPr>
        <w:t>Manuppella</w:t>
      </w:r>
      <w:proofErr w:type="spellEnd"/>
      <w:r w:rsidR="007D5AC8" w:rsidRPr="007D5AC8">
        <w:rPr>
          <w:rFonts w:ascii="Cambria" w:hAnsi="Cambria"/>
          <w:lang w:val="pt-PT"/>
        </w:rPr>
        <w:t xml:space="preserve"> </w:t>
      </w:r>
      <w:proofErr w:type="spellStart"/>
      <w:r w:rsidR="007D5AC8" w:rsidRPr="007D5AC8">
        <w:rPr>
          <w:rFonts w:ascii="Cambria" w:hAnsi="Cambria"/>
          <w:lang w:val="pt-PT"/>
        </w:rPr>
        <w:t>et</w:t>
      </w:r>
      <w:proofErr w:type="spellEnd"/>
      <w:r w:rsidR="007D5AC8" w:rsidRPr="007D5AC8">
        <w:rPr>
          <w:rFonts w:ascii="Cambria" w:hAnsi="Cambria"/>
          <w:lang w:val="pt-PT"/>
        </w:rPr>
        <w:t xml:space="preserve"> al., 2007)</w:t>
      </w:r>
      <w:r w:rsidR="007D5AC8">
        <w:fldChar w:fldCharType="end"/>
      </w:r>
      <w:r w:rsidR="007D5AC8" w:rsidRPr="007D5AC8">
        <w:rPr>
          <w:lang w:val="pt-PT"/>
        </w:rPr>
        <w:t>.</w:t>
      </w:r>
      <w:r w:rsidR="00B11A9B">
        <w:rPr>
          <w:lang w:val="pt-PT"/>
        </w:rPr>
        <w:t xml:space="preserve"> </w:t>
      </w:r>
      <w:r w:rsidR="00F604C9" w:rsidRPr="00822858">
        <w:t xml:space="preserve">Unpublished </w:t>
      </w:r>
      <w:r w:rsidR="00822858">
        <w:t xml:space="preserve">data and </w:t>
      </w:r>
      <w:proofErr w:type="spellStart"/>
      <w:r w:rsidR="00822858">
        <w:t>coordenates</w:t>
      </w:r>
      <w:proofErr w:type="spellEnd"/>
      <w:r w:rsidR="00822858">
        <w:t xml:space="preserve"> for </w:t>
      </w:r>
      <w:proofErr w:type="spellStart"/>
      <w:r w:rsidR="00822858">
        <w:t>unprospected</w:t>
      </w:r>
      <w:proofErr w:type="spellEnd"/>
      <w:r w:rsidR="00822858">
        <w:t xml:space="preserve"> locations with potential for chert-bearing outcrops</w:t>
      </w:r>
      <w:r w:rsidR="00822858" w:rsidRPr="00822858">
        <w:t xml:space="preserve"> </w:t>
      </w:r>
      <w:r w:rsidR="00F604C9" w:rsidRPr="00822858">
        <w:t xml:space="preserve">gathered during the </w:t>
      </w:r>
      <w:r w:rsidR="00822858" w:rsidRPr="00822858">
        <w:t xml:space="preserve">organization of the </w:t>
      </w:r>
      <w:proofErr w:type="spellStart"/>
      <w:r w:rsidR="00822858" w:rsidRPr="00822858">
        <w:t>LusoLit</w:t>
      </w:r>
      <w:proofErr w:type="spellEnd"/>
      <w:r w:rsidR="00822858" w:rsidRPr="00822858">
        <w:t xml:space="preserve"> </w:t>
      </w:r>
      <w:proofErr w:type="spellStart"/>
      <w:r w:rsidR="00822858">
        <w:t>lithotheque</w:t>
      </w:r>
      <w:proofErr w:type="spellEnd"/>
      <w:r w:rsidR="00822858">
        <w:t xml:space="preserve"> were also prospected. </w:t>
      </w:r>
      <w:r w:rsidR="00FB1DB8">
        <w:t xml:space="preserve">Whenever coordinates or specific locations for known outcrops were available, these were directly </w:t>
      </w:r>
      <w:proofErr w:type="gramStart"/>
      <w:r w:rsidR="00FB1DB8">
        <w:t>visited</w:t>
      </w:r>
      <w:proofErr w:type="gramEnd"/>
      <w:r w:rsidR="00FB1DB8">
        <w:t xml:space="preserve"> and the surrounding area was prospected to understand the extension of the outcrops and possible secondary deposition outcrops nearby. Whenever no specific locations were described (for example, in geological maps</w:t>
      </w:r>
      <w:r w:rsidR="00CB1953">
        <w:t>) several locations with potential to find chert outcrops within one larger formation were visited and prospected.</w:t>
      </w:r>
    </w:p>
    <w:p w14:paraId="43D45E7F" w14:textId="425EC3FF" w:rsidR="00CB1953" w:rsidRDefault="00CB1953" w:rsidP="00CB1953">
      <w:pPr>
        <w:pStyle w:val="BodyText"/>
      </w:pPr>
      <w:r>
        <w:t xml:space="preserve">Samples were collected whenever possible, focusing on both primary and secondary outcrops. </w:t>
      </w:r>
      <w:r w:rsidR="003434FF">
        <w:t xml:space="preserve">When chert nodules within one single </w:t>
      </w:r>
      <w:proofErr w:type="gramStart"/>
      <w:r w:rsidR="003434FF">
        <w:t>outcrops</w:t>
      </w:r>
      <w:proofErr w:type="gramEnd"/>
      <w:r w:rsidR="003434FF">
        <w:t xml:space="preserve"> showed macroscopic differences </w:t>
      </w:r>
      <w:r w:rsidR="003434FF">
        <w:t xml:space="preserve">(such as differences in the color, texture, translucency or cortex), samples of each different nodule were collected, in order cover all chert variability within </w:t>
      </w:r>
      <w:r w:rsidR="003434FF">
        <w:t>th</w:t>
      </w:r>
      <w:commentRangeStart w:id="29"/>
      <w:commentRangeStart w:id="30"/>
      <w:r w:rsidR="003434FF">
        <w:t>e</w:t>
      </w:r>
      <w:commentRangeEnd w:id="29"/>
      <w:r w:rsidR="003434FF">
        <w:rPr>
          <w:rStyle w:val="CommentReference"/>
        </w:rPr>
        <w:commentReference w:id="29"/>
      </w:r>
      <w:commentRangeEnd w:id="30"/>
      <w:r w:rsidR="003434FF">
        <w:rPr>
          <w:rStyle w:val="CommentReference"/>
        </w:rPr>
        <w:commentReference w:id="30"/>
      </w:r>
      <w:r w:rsidR="003434FF">
        <w:t xml:space="preserve"> outcrop.</w:t>
      </w:r>
      <w:r w:rsidR="003434FF">
        <w:t xml:space="preserve"> This variability was also recorded using a database (to distinguish between homogeneous or heterogeneous chert nodules within the outcrop)</w:t>
      </w:r>
      <w:r w:rsidR="001A7AC5">
        <w:t xml:space="preserve"> and through photography. </w:t>
      </w:r>
      <w:r>
        <w:t>All samples were</w:t>
      </w:r>
      <w:ins w:id="31" w:author="Xavier Terradas" w:date="2022-09-09T19:49:00Z">
        <w:r>
          <w:t xml:space="preserve"> </w:t>
        </w:r>
      </w:ins>
      <w:r>
        <w:t xml:space="preserve">registered with resource to an android app which allows coordinates to be associated with photos and </w:t>
      </w:r>
      <w:commentRangeStart w:id="32"/>
      <w:commentRangeStart w:id="33"/>
      <w:r>
        <w:t>data</w:t>
      </w:r>
      <w:commentRangeEnd w:id="32"/>
      <w:commentRangeEnd w:id="33"/>
      <w:r w:rsidR="001A7AC5">
        <w:t xml:space="preserve"> stored in a database,</w:t>
      </w:r>
      <w:r>
        <w:rPr>
          <w:rStyle w:val="CommentReference"/>
        </w:rPr>
        <w:commentReference w:id="32"/>
      </w:r>
      <w:r w:rsidR="001A7AC5">
        <w:rPr>
          <w:rStyle w:val="CommentReference"/>
        </w:rPr>
        <w:commentReference w:id="33"/>
      </w:r>
      <w:r>
        <w:t xml:space="preserve"> regarding the outcrop characteristics and conditions (</w:t>
      </w:r>
      <w:proofErr w:type="gramStart"/>
      <w:r>
        <w:t>i.e.</w:t>
      </w:r>
      <w:proofErr w:type="gramEnd"/>
      <w:r>
        <w:t> abundance, visibility, access, geomorphology, chert morphology and conditions). All data related to the app and dataset for the variables recorded can be found in the supplementary materials. Individual ID tags were associated with each sample, which was washed and labeled in the laboratory.</w:t>
      </w:r>
    </w:p>
    <w:p w14:paraId="47B90FF8" w14:textId="1A438BFC" w:rsidR="00903E99" w:rsidRDefault="00872AE9">
      <w:pPr>
        <w:pStyle w:val="BodyText"/>
      </w:pPr>
      <w:r>
        <w:t xml:space="preserve">A </w:t>
      </w:r>
      <w:proofErr w:type="spellStart"/>
      <w:proofErr w:type="gramStart"/>
      <w:r>
        <w:t>two step</w:t>
      </w:r>
      <w:proofErr w:type="spellEnd"/>
      <w:proofErr w:type="gramEnd"/>
      <w:r>
        <w:t xml:space="preserve"> approach was applied to characterize the geological samples.</w:t>
      </w:r>
      <w:commentRangeStart w:id="34"/>
      <w:commentRangeStart w:id="35"/>
      <w:commentRangeStart w:id="36"/>
      <w:r w:rsidR="003445F4">
        <w:t xml:space="preserve"> </w:t>
      </w:r>
      <w:commentRangeEnd w:id="34"/>
      <w:r w:rsidR="004A623D">
        <w:rPr>
          <w:rStyle w:val="CommentReference"/>
        </w:rPr>
        <w:commentReference w:id="34"/>
      </w:r>
      <w:commentRangeEnd w:id="35"/>
      <w:r w:rsidR="006E0FB3">
        <w:rPr>
          <w:rStyle w:val="CommentReference"/>
        </w:rPr>
        <w:commentReference w:id="35"/>
      </w:r>
      <w:commentRangeEnd w:id="36"/>
      <w:r w:rsidR="001108AE">
        <w:rPr>
          <w:rStyle w:val="CommentReference"/>
        </w:rPr>
        <w:commentReference w:id="36"/>
      </w:r>
      <w:r>
        <w:t>As a first step, the samples were</w:t>
      </w:r>
      <w:r w:rsidR="003445F4">
        <w:t xml:space="preserve"> analyzed macroscopically following a pre-established dataset. The variables </w:t>
      </w:r>
      <w:r w:rsidR="003445F4">
        <w:lastRenderedPageBreak/>
        <w:t>were defined based on specialized literature</w:t>
      </w:r>
      <w:r w:rsidR="00A27A9C">
        <w:t xml:space="preserve"> </w:t>
      </w:r>
      <w:r w:rsidR="00A27A9C">
        <w:fldChar w:fldCharType="begin"/>
      </w:r>
      <w:r w:rsidR="00A27A9C">
        <w:instrText xml:space="preserve"> ADDIN ZOTERO_ITEM CSL_CITATION {"citationID":"ECSzKEp5","properties":{"formattedCitation":"(Luedtke, 1992; Crandell, 2005)","plainCitation":"(Luedtke, 1992; Crandell, 2005)","noteIndex":0},"citationItems":[{"id":222,"uris":["http://zotero.org/users/local/lTZAeV7w/items/DS5DNKBJ"],"itemData":{"id":222,"type":"book","ISBN":"978-0-917956-75-1","language":"en","source":"escholarship.org","title":"An Archaeologist's Guide to Chert and Flint","URL":"https://escholarship.org/uc/item/7j8387sj","author":[{"family":"Luedtke","given":"Barbara E."}],"accessed":{"date-parts":[["2021",11,21]]},"issued":{"date-parts":[["1992"]]},"citation-key":"luedtke_archaeologists_1992"}},{"id":225,"uris":["http://zotero.org/users/local/lTZAeV7w/items/DPPYKDZ6"],"itemData":{"id":225,"type":"article-journal","container-title":"Sargetia","page":"137–163","source":"CiteSeer","title":"Macroscopic analysis and characterisation of chert for provenance purposes","author":[{"family":"Crandell","given":"Otis"}],"issued":{"date-parts":[["2005"]]},"citation-key":"crandell_macroscopic_2005"}}],"schema":"https://github.com/citation-style-language/schema/raw/master/csl-citation.json"} </w:instrText>
      </w:r>
      <w:r w:rsidR="00A27A9C">
        <w:fldChar w:fldCharType="separate"/>
      </w:r>
      <w:r w:rsidR="00A27A9C" w:rsidRPr="00A27A9C">
        <w:rPr>
          <w:rFonts w:ascii="Cambria" w:hAnsi="Cambria"/>
        </w:rPr>
        <w:t>(</w:t>
      </w:r>
      <w:r w:rsidR="00A27A9C">
        <w:rPr>
          <w:rFonts w:ascii="Cambria" w:hAnsi="Cambria"/>
        </w:rPr>
        <w:t xml:space="preserve">i.e., </w:t>
      </w:r>
      <w:r w:rsidR="00A27A9C" w:rsidRPr="00A27A9C">
        <w:rPr>
          <w:rFonts w:ascii="Cambria" w:hAnsi="Cambria"/>
        </w:rPr>
        <w:t>Luedtke, 1992; Crandell, 2005</w:t>
      </w:r>
      <w:r w:rsidR="00A27A9C">
        <w:rPr>
          <w:rFonts w:ascii="Cambria" w:hAnsi="Cambria"/>
        </w:rPr>
        <w:t xml:space="preserve">; </w:t>
      </w:r>
      <w:proofErr w:type="spellStart"/>
      <w:r w:rsidR="00A27A9C">
        <w:rPr>
          <w:rFonts w:ascii="Cambria" w:hAnsi="Cambria"/>
        </w:rPr>
        <w:t>Bressy</w:t>
      </w:r>
      <w:proofErr w:type="spellEnd"/>
      <w:r w:rsidR="00A27A9C">
        <w:rPr>
          <w:rFonts w:ascii="Cambria" w:hAnsi="Cambria"/>
        </w:rPr>
        <w:t>, 2002</w:t>
      </w:r>
      <w:r w:rsidR="00A27A9C" w:rsidRPr="00A27A9C">
        <w:rPr>
          <w:rFonts w:ascii="Cambria" w:hAnsi="Cambria"/>
        </w:rPr>
        <w:t>)</w:t>
      </w:r>
      <w:r w:rsidR="00A27A9C">
        <w:fldChar w:fldCharType="end"/>
      </w:r>
      <w:r w:rsidR="006E0FB3">
        <w:t>,</w:t>
      </w:r>
      <w:r w:rsidR="003445F4">
        <w:t xml:space="preserve"> and the dataset with the variables can be found in the Supplementary materials. </w:t>
      </w:r>
      <w:r>
        <w:t xml:space="preserve">A small hand-lens of 10x magnification was used for this analysis, followed by a higher magnification analysis with the resource of a Nikon SMZ25 stereomicroscope, focusing </w:t>
      </w:r>
      <w:proofErr w:type="spellStart"/>
      <w:r>
        <w:t>primarly</w:t>
      </w:r>
      <w:proofErr w:type="spellEnd"/>
      <w:r>
        <w:t xml:space="preserve"> on inclusions and fossil content.</w:t>
      </w:r>
      <w:r>
        <w:t xml:space="preserve"> Despite several caveats, especially related to the subjectivity and lack of </w:t>
      </w:r>
      <w:proofErr w:type="spellStart"/>
      <w:r>
        <w:t>quantative</w:t>
      </w:r>
      <w:proofErr w:type="spellEnd"/>
      <w:r>
        <w:t xml:space="preserve"> variables, a macroscopic approach is </w:t>
      </w:r>
      <w:r w:rsidR="007F0AD6">
        <w:t xml:space="preserve">currently still frequently used in chert raw material studies, if not as a preliminary approach to a large archaeological assemblage. </w:t>
      </w:r>
      <w:proofErr w:type="gramStart"/>
      <w:r w:rsidR="003445F4">
        <w:t>For</w:t>
      </w:r>
      <w:proofErr w:type="gramEnd"/>
      <w:r w:rsidR="003445F4">
        <w:t xml:space="preserve"> a comparative analysis with archaeological artefacts, other methods </w:t>
      </w:r>
      <w:r w:rsidR="002E4557">
        <w:t>may be inconvenient or impossible t</w:t>
      </w:r>
      <w:r w:rsidR="006E0FB3">
        <w:t>o</w:t>
      </w:r>
      <w:r w:rsidR="002E4557">
        <w:t xml:space="preserve"> use,</w:t>
      </w:r>
      <w:ins w:id="37" w:author="João Miguel Mico Cascalheira" w:date="2022-09-19T22:13:00Z">
        <w:r w:rsidR="006E0FB3">
          <w:t xml:space="preserve"> </w:t>
        </w:r>
      </w:ins>
      <w:r w:rsidR="003445F4">
        <w:t xml:space="preserve">since they </w:t>
      </w:r>
      <w:r w:rsidR="002E4557">
        <w:t xml:space="preserve">may be </w:t>
      </w:r>
      <w:r w:rsidR="003445F4">
        <w:t xml:space="preserve">destructive and often difficult to </w:t>
      </w:r>
      <w:r w:rsidR="002E4557">
        <w:t xml:space="preserve">apply to </w:t>
      </w:r>
      <w:r w:rsidR="003445F4">
        <w:t xml:space="preserve">large assemblages. Macroscopic analyses have the advantage of being less costly and easy to apply. </w:t>
      </w:r>
      <w:commentRangeStart w:id="38"/>
      <w:r w:rsidR="003445F4">
        <w:t xml:space="preserve">Establishing a reliable macroscopic characterization and understanding the potential of macroscopy to differentiate between cherts, outcrops and formations is essential </w:t>
      </w:r>
      <w:r w:rsidR="007F0AD6">
        <w:t>for comparative studies between geological samples and archaeological assemblages</w:t>
      </w:r>
      <w:r w:rsidR="0030186A">
        <w:t xml:space="preserve"> </w:t>
      </w:r>
      <w:commentRangeEnd w:id="38"/>
      <w:r w:rsidR="007F0AD6">
        <w:rPr>
          <w:rStyle w:val="CommentReference"/>
        </w:rPr>
        <w:commentReference w:id="38"/>
      </w:r>
      <w:r w:rsidR="0030186A">
        <w:t>(</w:t>
      </w:r>
      <w:commentRangeStart w:id="39"/>
      <w:commentRangeStart w:id="40"/>
      <w:r w:rsidR="0030186A">
        <w:t>Bustillo et al 2009</w:t>
      </w:r>
      <w:commentRangeEnd w:id="39"/>
      <w:r w:rsidR="0030186A">
        <w:rPr>
          <w:rStyle w:val="CommentReference"/>
        </w:rPr>
        <w:commentReference w:id="39"/>
      </w:r>
      <w:commentRangeEnd w:id="40"/>
      <w:r w:rsidR="007F0AD6">
        <w:rPr>
          <w:rStyle w:val="CommentReference"/>
        </w:rPr>
        <w:commentReference w:id="40"/>
      </w:r>
      <w:r w:rsidR="0030186A">
        <w:t>)</w:t>
      </w:r>
      <w:r w:rsidR="003445F4">
        <w:t xml:space="preserve">. </w:t>
      </w:r>
    </w:p>
    <w:p w14:paraId="07D79B66" w14:textId="144CB4A6" w:rsidR="00903E99" w:rsidRDefault="007F0AD6">
      <w:pPr>
        <w:pStyle w:val="BodyText"/>
      </w:pPr>
      <w:r>
        <w:t xml:space="preserve">The second phase of the study focused on the petrographic analysis of the geological samples. </w:t>
      </w:r>
      <w:proofErr w:type="gramStart"/>
      <w:r w:rsidR="003445F4">
        <w:t>Thin-sections</w:t>
      </w:r>
      <w:proofErr w:type="gramEnd"/>
      <w:r w:rsidR="003445F4">
        <w:t xml:space="preserve"> were produced f</w:t>
      </w:r>
      <w:r w:rsidR="00B83343">
        <w:t>rom</w:t>
      </w:r>
      <w:r w:rsidR="003445F4">
        <w:t xml:space="preserve"> geological samples of all formations, focusing on obtaining petrographic data </w:t>
      </w:r>
      <w:r w:rsidR="006E0FB3">
        <w:t>that reflected the macroscopic variability</w:t>
      </w:r>
      <w:r w:rsidR="003445F4">
        <w:t xml:space="preserve">. In total, </w:t>
      </w:r>
      <w:commentRangeStart w:id="41"/>
      <w:commentRangeStart w:id="42"/>
      <w:r w:rsidR="003445F4">
        <w:t xml:space="preserve">29 thin-sections </w:t>
      </w:r>
      <w:commentRangeEnd w:id="41"/>
      <w:r w:rsidR="0030186A">
        <w:rPr>
          <w:rStyle w:val="CommentReference"/>
        </w:rPr>
        <w:commentReference w:id="41"/>
      </w:r>
      <w:commentRangeEnd w:id="42"/>
      <w:r>
        <w:rPr>
          <w:rStyle w:val="CommentReference"/>
        </w:rPr>
        <w:commentReference w:id="42"/>
      </w:r>
      <w:r w:rsidR="003445F4">
        <w:t xml:space="preserve">were produced (thin-section database info), divided in three groups: 1) </w:t>
      </w:r>
      <w:r>
        <w:t>19</w:t>
      </w:r>
      <w:r w:rsidR="003445F4">
        <w:t xml:space="preserve"> thin-sections of geological samples from different outcrops within the western section of the Algarve; 2) 9 thin-sections of geological samples from different outcrops from the eastern section of the Algarve; 3) 1 thin-section of a geological sample recovered from previous works </w:t>
      </w:r>
      <w:r w:rsidR="006E0FB3">
        <w:t xml:space="preserve">(prior to </w:t>
      </w:r>
      <w:r w:rsidR="003445F4">
        <w:t xml:space="preserve">2021), which was not identified in </w:t>
      </w:r>
      <w:r w:rsidR="006E0FB3">
        <w:t>our</w:t>
      </w:r>
      <w:r w:rsidR="003445F4">
        <w:t xml:space="preserve"> </w:t>
      </w:r>
      <w:r w:rsidR="006E0FB3">
        <w:t>survey</w:t>
      </w:r>
      <w:r w:rsidR="003445F4">
        <w:t xml:space="preserve">. Although primary outcrops were prioritized, </w:t>
      </w:r>
      <w:proofErr w:type="gramStart"/>
      <w:r w:rsidR="003445F4">
        <w:t>thin-sections</w:t>
      </w:r>
      <w:proofErr w:type="gramEnd"/>
      <w:r w:rsidR="003445F4">
        <w:t xml:space="preserve"> of secondary deposition samples were also produced, in </w:t>
      </w:r>
      <w:r w:rsidR="003445F4">
        <w:lastRenderedPageBreak/>
        <w:t xml:space="preserve">order to characterize the chert from </w:t>
      </w:r>
      <w:r w:rsidR="008A53CC">
        <w:t>most of the identified outcrops</w:t>
      </w:r>
      <w:r w:rsidR="003445F4">
        <w:t xml:space="preserve">. Information about the </w:t>
      </w:r>
      <w:proofErr w:type="gramStart"/>
      <w:r w:rsidR="003445F4">
        <w:t>thin-sections</w:t>
      </w:r>
      <w:proofErr w:type="gramEnd"/>
      <w:r w:rsidR="003445F4">
        <w:t>, including the laboratories in which they were made</w:t>
      </w:r>
      <w:r w:rsidR="006E0FB3">
        <w:t>,</w:t>
      </w:r>
      <w:r w:rsidR="003445F4">
        <w:t xml:space="preserve"> </w:t>
      </w:r>
      <w:r w:rsidR="006E0FB3">
        <w:t>are provided as</w:t>
      </w:r>
      <w:r w:rsidR="003445F4">
        <w:t xml:space="preserve"> Supplementary materials.</w:t>
      </w:r>
      <w:r w:rsidR="005C7F40">
        <w:t xml:space="preserve"> To compare with the thin-section</w:t>
      </w:r>
      <w:r w:rsidR="00052E8E">
        <w:t>s</w:t>
      </w:r>
      <w:r w:rsidR="005C7F40">
        <w:t xml:space="preserve"> from this study, other thin-sections from previous studies of Jurassic outcrops from western Algarve</w:t>
      </w:r>
      <w:r w:rsidR="00052E8E">
        <w:t xml:space="preserve"> (Ribeiro, 2005)</w:t>
      </w:r>
      <w:r w:rsidR="005C7F40">
        <w:t xml:space="preserve"> were also consulted</w:t>
      </w:r>
      <w:r w:rsidR="00052E8E">
        <w:t>.</w:t>
      </w:r>
      <w:r w:rsidR="00B83343">
        <w:t xml:space="preserve"> </w:t>
      </w:r>
      <w:proofErr w:type="gramStart"/>
      <w:r w:rsidR="003445F4">
        <w:t>All</w:t>
      </w:r>
      <w:proofErr w:type="gramEnd"/>
      <w:r w:rsidR="003445F4">
        <w:t xml:space="preserve"> thin-sections were analyzed using a Nikon LV100ND or a Leica DM2500 P and following standard petrographic description </w:t>
      </w:r>
      <w:commentRangeStart w:id="43"/>
      <w:r w:rsidR="003445F4">
        <w:t>(full descriptions of the variables considered for the petrographic description can be found in the Supplementary materials)</w:t>
      </w:r>
      <w:commentRangeEnd w:id="43"/>
      <w:r w:rsidR="006E0FB3">
        <w:rPr>
          <w:rStyle w:val="CommentReference"/>
        </w:rPr>
        <w:commentReference w:id="43"/>
      </w:r>
      <w:r w:rsidR="003445F4">
        <w:t>.</w:t>
      </w:r>
    </w:p>
    <w:p w14:paraId="75715844" w14:textId="0757110F" w:rsidR="00903E99" w:rsidRDefault="003445F4">
      <w:pPr>
        <w:pStyle w:val="BodyText"/>
      </w:pPr>
      <w:r>
        <w:t>All descriptions (macroscopic</w:t>
      </w:r>
      <w:r w:rsidR="00B83343">
        <w:t xml:space="preserve"> and petrographic</w:t>
      </w:r>
      <w:r>
        <w:t xml:space="preserve">) and accompanying photographs will be available online on a database, and downloadable as PDF files. The paper was written with resource to R and R Studio and can be found </w:t>
      </w:r>
      <w:proofErr w:type="gramStart"/>
      <w:r>
        <w:t>open-source</w:t>
      </w:r>
      <w:proofErr w:type="gramEnd"/>
      <w:r>
        <w:t xml:space="preserve"> at the </w:t>
      </w:r>
      <w:r>
        <w:rPr>
          <w:b/>
          <w:bCs/>
        </w:rPr>
        <w:t>link</w:t>
      </w:r>
      <w:r>
        <w:t>.</w:t>
      </w:r>
    </w:p>
    <w:p w14:paraId="18541C18" w14:textId="675F515A" w:rsidR="00903E99" w:rsidRDefault="003445F4">
      <w:pPr>
        <w:pStyle w:val="Heading1"/>
      </w:pPr>
      <w:bookmarkStart w:id="44" w:name="results"/>
      <w:bookmarkEnd w:id="27"/>
      <w:del w:id="45" w:author="Xavier Terradas" w:date="2022-09-09T20:00:00Z">
        <w:r w:rsidDel="0030186A">
          <w:delText>3</w:delText>
        </w:r>
      </w:del>
      <w:ins w:id="46" w:author="Xavier Terradas" w:date="2022-09-09T20:00:00Z">
        <w:r w:rsidR="0030186A">
          <w:t>4</w:t>
        </w:r>
      </w:ins>
      <w:r>
        <w:tab/>
        <w:t>Results</w:t>
      </w:r>
    </w:p>
    <w:p w14:paraId="6DC69411" w14:textId="42318940" w:rsidR="00903E99" w:rsidRDefault="003445F4">
      <w:pPr>
        <w:pStyle w:val="FirstParagraph"/>
      </w:pPr>
      <w:r>
        <w:t>Eighteen outcrops (primary and secondary) were revisited or</w:t>
      </w:r>
      <w:ins w:id="47" w:author="João Miguel Mico Cascalheira" w:date="2022-09-19T22:18:00Z">
        <w:r w:rsidR="006E0FB3">
          <w:t xml:space="preserve"> newly</w:t>
        </w:r>
      </w:ins>
      <w:r>
        <w:t xml:space="preserve"> identified in the Algarve region</w:t>
      </w:r>
      <w:ins w:id="48" w:author="João Miguel Mico Cascalheira" w:date="2022-09-19T22:19:00Z">
        <w:r w:rsidR="006E0FB3">
          <w:t xml:space="preserve">. </w:t>
        </w:r>
      </w:ins>
      <w:commentRangeStart w:id="49"/>
      <w:del w:id="50" w:author="João Miguel Mico Cascalheira" w:date="2022-09-19T22:19:00Z">
        <w:r w:rsidDel="006E0FB3">
          <w:delText>, nine</w:delText>
        </w:r>
      </w:del>
      <w:ins w:id="51" w:author="João Miguel Mico Cascalheira" w:date="2022-09-19T22:19:00Z">
        <w:r w:rsidR="006E0FB3">
          <w:t xml:space="preserve">Nine </w:t>
        </w:r>
        <w:proofErr w:type="gramStart"/>
        <w:r w:rsidR="006E0FB3">
          <w:t>are located</w:t>
        </w:r>
      </w:ins>
      <w:r>
        <w:t xml:space="preserve"> in</w:t>
      </w:r>
      <w:proofErr w:type="gramEnd"/>
      <w:r>
        <w:t xml:space="preserve"> the westernmost territory and nine to the east (between </w:t>
      </w:r>
      <w:proofErr w:type="spellStart"/>
      <w:r>
        <w:t>Loulé</w:t>
      </w:r>
      <w:proofErr w:type="spellEnd"/>
      <w:r>
        <w:t xml:space="preserve"> and Tavira). </w:t>
      </w:r>
      <w:commentRangeEnd w:id="49"/>
      <w:r w:rsidR="006E0FB3">
        <w:rPr>
          <w:rStyle w:val="CommentReference"/>
        </w:rPr>
        <w:commentReference w:id="49"/>
      </w:r>
      <w:r>
        <w:t xml:space="preserve">From these, 70 samples were recovered and analyzed. </w:t>
      </w:r>
      <w:commentRangeStart w:id="52"/>
      <w:r>
        <w:t>Some</w:t>
      </w:r>
      <w:commentRangeEnd w:id="52"/>
      <w:r w:rsidR="006E0FB3">
        <w:rPr>
          <w:rStyle w:val="CommentReference"/>
        </w:rPr>
        <w:commentReference w:id="52"/>
      </w:r>
      <w:r>
        <w:t xml:space="preserve"> of these samples were recovered as isolated finds or in secondary settings.</w:t>
      </w:r>
    </w:p>
    <w:p w14:paraId="762B37B9" w14:textId="55B8609A" w:rsidR="00903E99" w:rsidRDefault="003445F4">
      <w:pPr>
        <w:pStyle w:val="BodyText"/>
      </w:pPr>
      <w:r>
        <w:t>On the westernmost part of the Algarve, there are mainly cherts from two different formations: Lower Jurassic and Upper Jurassic. The latter can be found in a single known outcrop - Praia da Mareta. Lower Jurassic outcrops are more common and have been better studied (</w:t>
      </w:r>
      <w:r>
        <w:rPr>
          <w:b/>
          <w:bCs/>
        </w:rPr>
        <w:t>ribeiro_evolucao_2005</w:t>
      </w:r>
      <w:r>
        <w:t>). These outcrops are heterogeneous, showing different characteristics and chert colors.</w:t>
      </w:r>
    </w:p>
    <w:p w14:paraId="7305B59B" w14:textId="77777777" w:rsidR="00903E99" w:rsidRDefault="003445F4">
      <w:pPr>
        <w:pStyle w:val="BodyText"/>
      </w:pPr>
      <w:commentRangeStart w:id="53"/>
      <w:r>
        <w:lastRenderedPageBreak/>
        <w:t xml:space="preserve">The Lower Jurassic cherts can be grouped in three main macroscopic types: yellow and/or red type; grey/brown type; yellow and red with fossils type. </w:t>
      </w:r>
      <w:commentRangeEnd w:id="53"/>
      <w:r w:rsidR="0030186A">
        <w:rPr>
          <w:rStyle w:val="CommentReference"/>
        </w:rPr>
        <w:commentReference w:id="53"/>
      </w:r>
      <w:r>
        <w:t xml:space="preserve">These macroscopic types not only show differences in color, but also in the fossil content, visible at naked eye and stereomicroscope. The first two types are present in all outcrops. They are mainly characterized by dull to medium luster and opaque translucency, although some samples were sub-translucent. The feel ranges between the smooth and semi-smooth, although many of the Belixe cherts have a rough feel. In the Yellow/Red cherts, fossil content is present but visible only as white, </w:t>
      </w:r>
      <w:proofErr w:type="gramStart"/>
      <w:r>
        <w:t>red</w:t>
      </w:r>
      <w:proofErr w:type="gramEnd"/>
      <w:r>
        <w:t xml:space="preserve"> or yellow speckling. The Grey/Brown cherts show little fossil content, barely visible with the stereomicroscope. The Yellow/Red with fossils cherts show a large quantity of big fossils, which are easily seen at naked eye and can be identified under the stereomicroscope.</w:t>
      </w:r>
    </w:p>
    <w:p w14:paraId="3D14EFD3" w14:textId="613772A8" w:rsidR="00903E99" w:rsidRDefault="0030186A">
      <w:pPr>
        <w:pStyle w:val="BodyText"/>
      </w:pPr>
      <w:ins w:id="54" w:author="Xavier Terradas" w:date="2022-09-09T20:03:00Z">
        <w:r>
          <w:t>According to the microscopic approach, t</w:t>
        </w:r>
      </w:ins>
      <w:del w:id="55" w:author="Xavier Terradas" w:date="2022-09-09T20:04:00Z">
        <w:r w:rsidR="003445F4" w:rsidDel="0030186A">
          <w:delText>T</w:delText>
        </w:r>
      </w:del>
      <w:r w:rsidR="003445F4">
        <w:t xml:space="preserve">he Lower Jurassic cherts of Western Algarve are composed mainly by microcrystalline quartz, with textures that range mostly from the </w:t>
      </w:r>
      <w:proofErr w:type="spellStart"/>
      <w:r w:rsidR="003445F4">
        <w:t>wackestone</w:t>
      </w:r>
      <w:proofErr w:type="spellEnd"/>
      <w:r w:rsidR="003445F4">
        <w:t xml:space="preserve"> to the </w:t>
      </w:r>
      <w:proofErr w:type="spellStart"/>
      <w:r w:rsidR="003445F4">
        <w:t>packstone</w:t>
      </w:r>
      <w:proofErr w:type="spellEnd"/>
      <w:r w:rsidR="003445F4">
        <w:t xml:space="preserve">. In more than 50% of the samples, no fossil can be identified, as all fossils, albeit common to very frequent, are poorly preserved, filled with chalcedony or quartz, and without any identifiable morphology. Whenever identifiable, fossils present in the sample </w:t>
      </w:r>
      <w:proofErr w:type="gramStart"/>
      <w:r w:rsidR="003445F4">
        <w:t>are:</w:t>
      </w:r>
      <w:proofErr w:type="gramEnd"/>
      <w:r w:rsidR="003445F4">
        <w:t xml:space="preserve"> </w:t>
      </w:r>
      <w:commentRangeStart w:id="56"/>
      <w:r w:rsidR="003445F4">
        <w:t>Echinoderms, Radiolarians, Sponge spicules and a Bivalve shell.</w:t>
      </w:r>
      <w:commentRangeEnd w:id="56"/>
      <w:r>
        <w:rPr>
          <w:rStyle w:val="CommentReference"/>
        </w:rPr>
        <w:commentReference w:id="56"/>
      </w:r>
    </w:p>
    <w:p w14:paraId="67413682" w14:textId="637DB697" w:rsidR="00903E99" w:rsidRDefault="003445F4">
      <w:pPr>
        <w:pStyle w:val="BodyText"/>
      </w:pPr>
      <w:r>
        <w:t xml:space="preserve">Despite the similar characteristics between these cherts, independent of color or </w:t>
      </w:r>
      <w:del w:id="57" w:author="Xavier Terradas" w:date="2022-09-09T20:04:00Z">
        <w:r w:rsidDel="0030186A">
          <w:delText>geography</w:delText>
        </w:r>
      </w:del>
      <w:ins w:id="58" w:author="Xavier Terradas" w:date="2022-09-09T20:04:00Z">
        <w:r w:rsidR="0030186A">
          <w:t>location</w:t>
        </w:r>
      </w:ins>
      <w:r>
        <w:t xml:space="preserve">, the outcrops are heterogeneous and show varying characteristics, which may be of importance to distinguish between chert sources within the Lower Jurassic formation. These outcrops have been divided in four groups, following the </w:t>
      </w:r>
      <w:r>
        <w:lastRenderedPageBreak/>
        <w:t xml:space="preserve">available literature: Cabo de S. Vicente (including Cabo de S. Vicente and </w:t>
      </w:r>
      <w:proofErr w:type="spellStart"/>
      <w:r>
        <w:t>Aspa</w:t>
      </w:r>
      <w:proofErr w:type="spellEnd"/>
      <w:r>
        <w:t>); Foz dos Fornos; Ponta dos Altos; Praia do Belixe (which includes Belixe Sul); and Ferrel.</w:t>
      </w:r>
    </w:p>
    <w:p w14:paraId="4BD516A8" w14:textId="77777777" w:rsidR="00903E99" w:rsidRDefault="003445F4">
      <w:pPr>
        <w:pStyle w:val="BodyText"/>
      </w:pPr>
      <w:r>
        <w:t xml:space="preserve">The Cabo de S. Vicente (CSV) and </w:t>
      </w:r>
      <w:proofErr w:type="spellStart"/>
      <w:r>
        <w:t>Aspa</w:t>
      </w:r>
      <w:proofErr w:type="spellEnd"/>
      <w:r>
        <w:t xml:space="preserve"> (ASP) chert is characterized by abundant nodules in the natural rock banks of the cliffs, appearing as horizontal layers within the parent rock. The banks seem to be mainly dolomite or dolomitic limestones. The process of dolomitization seems to have affected the chert nodules, as they often present different levels of silicification from the </w:t>
      </w:r>
      <w:commentRangeStart w:id="59"/>
      <w:r>
        <w:t xml:space="preserve">edges </w:t>
      </w:r>
      <w:commentRangeEnd w:id="59"/>
      <w:r w:rsidR="004F3586">
        <w:rPr>
          <w:rStyle w:val="CommentReference"/>
        </w:rPr>
        <w:commentReference w:id="59"/>
      </w:r>
      <w:r>
        <w:t xml:space="preserve">of the nodule to the interior (which is more silicified), which also affects the knapping quality. The nodules vary in size, ranging from small 4 cm in diameter circular nodules to bed-like groups of nodules of ~20 cm width. At the </w:t>
      </w:r>
      <w:proofErr w:type="spellStart"/>
      <w:r>
        <w:t>Aspa</w:t>
      </w:r>
      <w:proofErr w:type="spellEnd"/>
      <w:r>
        <w:t xml:space="preserve"> outcrops, the nodules are less frequent and smaller. Due to the proximity to the cliffs, the visibility of the chert nodules is good, and in present times, small chunks of chert (without cortex or with small amounts of parent rock attached) accumulate in secondary deposition nearby.</w:t>
      </w:r>
    </w:p>
    <w:p w14:paraId="48D3076B" w14:textId="77777777" w:rsidR="00903E99" w:rsidRDefault="003445F4">
      <w:pPr>
        <w:pStyle w:val="BodyText"/>
      </w:pPr>
      <w:r>
        <w:t>Foz dos Fornos (FZF) and Ponta dos Altos (</w:t>
      </w:r>
      <w:proofErr w:type="spellStart"/>
      <w:r>
        <w:t>PdA</w:t>
      </w:r>
      <w:proofErr w:type="spellEnd"/>
      <w:r>
        <w:t xml:space="preserve">) show similarities to the CSV outcrops. The nodules are visible in several banks of dolomite, dolomitic </w:t>
      </w:r>
      <w:proofErr w:type="gramStart"/>
      <w:r>
        <w:t>limestone</w:t>
      </w:r>
      <w:proofErr w:type="gramEnd"/>
      <w:r>
        <w:t xml:space="preserve"> and limestone, partially covered by soil. The nodules can be circular, around 5 cm diameter, or wide with nearly 20 cm of width. Despite their size, these cherts are frequently filled with fractures which fragment the larger nodules into smaller volumes of raw material. Alike CSV, FZF and </w:t>
      </w:r>
      <w:proofErr w:type="spellStart"/>
      <w:r>
        <w:t>PdA</w:t>
      </w:r>
      <w:proofErr w:type="spellEnd"/>
      <w:r>
        <w:t xml:space="preserve"> also shows cherts with differing degrees of dolomitization, although in apparent smaller quantities than CSV. Besides the abundant presence of primary outcrops, there are also abundant chert nodule fragments in secondary deposition, down the slope of the cliff (in the case of </w:t>
      </w:r>
      <w:proofErr w:type="spellStart"/>
      <w:r>
        <w:t>FzF</w:t>
      </w:r>
      <w:proofErr w:type="spellEnd"/>
      <w:r>
        <w:t xml:space="preserve">) or at the top of the cliff, on a sand path (in the case of </w:t>
      </w:r>
      <w:proofErr w:type="spellStart"/>
      <w:r>
        <w:t>PdA</w:t>
      </w:r>
      <w:proofErr w:type="spellEnd"/>
      <w:r>
        <w:t xml:space="preserve">). These are </w:t>
      </w:r>
      <w:r>
        <w:lastRenderedPageBreak/>
        <w:t xml:space="preserve">small, between 1-4 cm of width, but of easy access. Between the FZF chert and the </w:t>
      </w:r>
      <w:proofErr w:type="spellStart"/>
      <w:r>
        <w:t>PdA</w:t>
      </w:r>
      <w:proofErr w:type="spellEnd"/>
      <w:r>
        <w:t xml:space="preserve">, the main differences seem to be the cortex and parent rock, which show differing reactions to </w:t>
      </w:r>
      <w:proofErr w:type="spellStart"/>
      <w:r>
        <w:t>hydrocloric</w:t>
      </w:r>
      <w:proofErr w:type="spellEnd"/>
      <w:r>
        <w:t xml:space="preserve"> acid, the first being a dolomite or dolomitic limestone, and the second being mostly a limestone, with some degree of dolomitization in certain areas.</w:t>
      </w:r>
    </w:p>
    <w:p w14:paraId="62D06C49" w14:textId="77777777" w:rsidR="00903E99" w:rsidRDefault="003445F4">
      <w:pPr>
        <w:pStyle w:val="BodyText"/>
      </w:pPr>
      <w:r>
        <w:t xml:space="preserve">Praia do Belixe (PBLX) is characterized by the abundance of chert nodules throughout the dolomite layers of the cliff area. They are visible in certain areas of the cliff and within the rock shelters. The nodules can be small, around 5 cm of diameter, sometimes reaching more than ~30 cm of width, or bedded, as chert layers between the dolomite layers. The cherts show varying degrees of </w:t>
      </w:r>
      <w:proofErr w:type="gramStart"/>
      <w:r>
        <w:t>dolomitization, and</w:t>
      </w:r>
      <w:proofErr w:type="gramEnd"/>
      <w:r>
        <w:t xml:space="preserve"> are mostly characterized by coarse to semi-smooth feel, dull luster and a medium to low knapping quality. Unlike the other outcrops, no chert nodule fragments were found close to the cliffs, and sample could only be recovered directly from the embedded nodules in the cliff walls. Nodules scattered on the floor were only located at Belixe Sul (BLS), a primary outcrop nearly destroyed located on a field, north from the beach area. The chert in this outcrop showed no differences from PBLX, aside from the size of the nodules, which were smaller and often showed signs of post-depositional alterations.</w:t>
      </w:r>
    </w:p>
    <w:p w14:paraId="70D7133E" w14:textId="77777777" w:rsidR="00903E99" w:rsidRDefault="003445F4">
      <w:pPr>
        <w:pStyle w:val="BodyText"/>
      </w:pPr>
      <w:r>
        <w:t xml:space="preserve">A third location for chert has been previously identified north of BLS. Belixe Norte (BLN) is located on a dirt road and unused agriculture field. Several chert fragments were collected in this location. However, BLN is in proximity to an archaeological site and several collected samples were lithic artefacts. No larger nodules or outcrop were identified in this location. The samples recovered from the location also seem to corroborate that BLN should not be </w:t>
      </w:r>
      <w:r>
        <w:lastRenderedPageBreak/>
        <w:t>considered an outcrop, as they do not match the local cherts and rather, resemble most the samples recovered from Eastern Algarve.</w:t>
      </w:r>
    </w:p>
    <w:p w14:paraId="060A32DB" w14:textId="1D5EE637" w:rsidR="00903E99" w:rsidRDefault="003445F4">
      <w:pPr>
        <w:pStyle w:val="BodyText"/>
      </w:pPr>
      <w:r>
        <w:t xml:space="preserve">Ferrel, unlike the other outcrops, is located inland and away from the coast. Due to its location in a </w:t>
      </w:r>
      <w:proofErr w:type="spellStart"/>
      <w:r>
        <w:t>homonimous</w:t>
      </w:r>
      <w:proofErr w:type="spellEnd"/>
      <w:r>
        <w:t xml:space="preserve"> village, the state of the outcrop is poor, and all samples were either recovered as scattered nodules or from larger blocks of rock, from a partially destroyed outcrop. The proximity of an archaeological site nearby also raises questions regarding the nodules found in secondary deposition, as these may be surface finds. Despite these caveats, the recovered samples are </w:t>
      </w:r>
      <w:proofErr w:type="gramStart"/>
      <w:r>
        <w:t>similar to</w:t>
      </w:r>
      <w:proofErr w:type="gramEnd"/>
      <w:r>
        <w:t xml:space="preserve"> those from the other outcrops, albeit with a better quality, being characterized with a shiny to medium luster and smooth to semi-smooth feel. All surface fragments and nodules were small, with around 2 to 3 cm of width which may be explained by the state of the outcrop.</w:t>
      </w:r>
    </w:p>
    <w:p w14:paraId="504D9C74" w14:textId="77777777" w:rsidR="00903E99" w:rsidRDefault="003445F4">
      <w:pPr>
        <w:pStyle w:val="BodyText"/>
      </w:pPr>
      <w:r>
        <w:t>Unlike the outcrops from the Lower Jurassic of western Algarve, this region of the Algarve has only one identified outcrop for Upper Jurassic cherts. These are located at Praia da Mareta (MAR) and abundant, or in secondary deposition at Ponta da Atalaia (</w:t>
      </w:r>
      <w:proofErr w:type="spellStart"/>
      <w:r>
        <w:t>PtA</w:t>
      </w:r>
      <w:proofErr w:type="spellEnd"/>
      <w:r>
        <w:t xml:space="preserve">). At Praia da Mareta the nodules are only easily accessible in the beach, where large chunks of the cliff (~1 m in diameter) are transported by the waves. Several chert nodules of different sizes can be found in the parent rock washed ashore, ranging between 2 cm to 20 cm in diameter. The quality of the chert also varies, possibly related to different dolomitization stages of the nodules, although this may also be influenced by chemical and physical alterations to the chert. At Ponta da Atalaia the chert can be found atop the cliffs, with rare nodules scattered on the floor. The Upper Jurassic cherts are very similar to the Lower Jurassic, with dull to medium luster and grey/purple colors. The translucency ranges from </w:t>
      </w:r>
      <w:r>
        <w:lastRenderedPageBreak/>
        <w:t xml:space="preserve">opaque to areas where the chert is translucent. This translucency may be a significant difference do distinguish between outcrops. Petrographically, the cherts are also </w:t>
      </w:r>
      <w:proofErr w:type="gramStart"/>
      <w:r>
        <w:t>similar to</w:t>
      </w:r>
      <w:proofErr w:type="gramEnd"/>
      <w:r>
        <w:t xml:space="preserve"> the Lower Jurassic ones. </w:t>
      </w:r>
      <w:commentRangeStart w:id="60"/>
      <w:r>
        <w:t xml:space="preserve">The only identifiable difference is the presence of </w:t>
      </w:r>
      <w:proofErr w:type="spellStart"/>
      <w:r>
        <w:t>calcispheres</w:t>
      </w:r>
      <w:proofErr w:type="spellEnd"/>
      <w:r>
        <w:t xml:space="preserve">. All samples from the Mareta outcrops seen under the petrographic microscope showed the presence of abundant </w:t>
      </w:r>
      <w:proofErr w:type="spellStart"/>
      <w:r>
        <w:t>calcispheres</w:t>
      </w:r>
      <w:commentRangeEnd w:id="60"/>
      <w:proofErr w:type="spellEnd"/>
      <w:r w:rsidR="004F3586">
        <w:rPr>
          <w:rStyle w:val="CommentReference"/>
        </w:rPr>
        <w:commentReference w:id="60"/>
      </w:r>
      <w:r>
        <w:t xml:space="preserve">, which is not always apparent with the stereomicroscope. Based on the presence of </w:t>
      </w:r>
      <w:proofErr w:type="spellStart"/>
      <w:r>
        <w:t>calcispheres</w:t>
      </w:r>
      <w:proofErr w:type="spellEnd"/>
      <w:r>
        <w:t>, we may also consider the samples recovered at Andorinha (AND) to be Upper Jurassic, which were uncommon and scattered at the top of the cliffs by the beach.</w:t>
      </w:r>
    </w:p>
    <w:p w14:paraId="4C77DE04" w14:textId="77777777" w:rsidR="00903E99" w:rsidRDefault="003445F4">
      <w:pPr>
        <w:pStyle w:val="BodyText"/>
      </w:pPr>
      <w:r>
        <w:t xml:space="preserve">On the eastern part of the Algarve, chert-bearing known formations are from the Middle to Upper Jurassic, known as the </w:t>
      </w:r>
      <w:proofErr w:type="spellStart"/>
      <w:r>
        <w:t>Malhão</w:t>
      </w:r>
      <w:proofErr w:type="spellEnd"/>
      <w:r>
        <w:t xml:space="preserve"> formation and the Jordana formation, respectively.</w:t>
      </w:r>
    </w:p>
    <w:p w14:paraId="2D8D0B0F" w14:textId="35A56AA1" w:rsidR="00903E99" w:rsidRDefault="003445F4">
      <w:pPr>
        <w:pStyle w:val="BodyText"/>
      </w:pPr>
      <w:r>
        <w:t xml:space="preserve">The </w:t>
      </w:r>
      <w:proofErr w:type="spellStart"/>
      <w:r>
        <w:t>Malhão</w:t>
      </w:r>
      <w:proofErr w:type="spellEnd"/>
      <w:r>
        <w:t xml:space="preserve"> formation chert (dating to the Middle Jurassic) was identified in three outcrops, in the Faro </w:t>
      </w:r>
      <w:proofErr w:type="spellStart"/>
      <w:r>
        <w:t>parsish</w:t>
      </w:r>
      <w:proofErr w:type="spellEnd"/>
      <w:r>
        <w:t xml:space="preserve"> and the Tavira parish. Whenever in a primary outcrop, this chert was homogeneous. The secondary deposits were recent waterlines and slope deposits, and the cherts were often characterized by intense post-depositional alterations. In these cases, it was not possible to confirm the outcrop location. In these outcrops, the nodule frequency varied from common to abundant. The nodules are roundish, ranging between 3 to 5 cm of maximum width. In all cases, access to the outcrops was easy. Although the parent rock was hard, several chert nodules could be collected from the surface, accumulating further down in gentle slope deposits. The </w:t>
      </w:r>
      <w:proofErr w:type="spellStart"/>
      <w:r>
        <w:t>Malhão</w:t>
      </w:r>
      <w:proofErr w:type="spellEnd"/>
      <w:r>
        <w:t xml:space="preserve"> cherts show two differing macroscopic characteristics: pink/reddish cherts and grey cherts. In general, they are both characterized by a dull to medium luster, </w:t>
      </w:r>
      <w:r w:rsidR="0002310C">
        <w:t>o</w:t>
      </w:r>
      <w:r>
        <w:t xml:space="preserve">paque to </w:t>
      </w:r>
      <w:r w:rsidR="0002310C">
        <w:t>s</w:t>
      </w:r>
      <w:r>
        <w:t xml:space="preserve">ub-translucent translucency and smooth to semi-smooth feel. They are easily identifiable through the high amounts of </w:t>
      </w:r>
      <w:r>
        <w:lastRenderedPageBreak/>
        <w:t xml:space="preserve">macroscopically visible inclusions, which look like white </w:t>
      </w:r>
      <w:r w:rsidR="0002310C">
        <w:t>s</w:t>
      </w:r>
      <w:r>
        <w:t xml:space="preserve">peckling in plain sight. Under the stereomicroscope, several round fossils and long spicule-like shapes can be identified. The petrographic analysis shows for the </w:t>
      </w:r>
      <w:proofErr w:type="spellStart"/>
      <w:r>
        <w:t>Malhão</w:t>
      </w:r>
      <w:proofErr w:type="spellEnd"/>
      <w:r>
        <w:t xml:space="preserve"> cherts from Casal da Colina (primary and secondary outcrops) high amounts of dolomite within the chert. </w:t>
      </w:r>
      <w:proofErr w:type="gramStart"/>
      <w:r>
        <w:t>All of</w:t>
      </w:r>
      <w:proofErr w:type="gramEnd"/>
      <w:r>
        <w:t xml:space="preserve"> these cherts are characterized by a </w:t>
      </w:r>
      <w:proofErr w:type="spellStart"/>
      <w:r>
        <w:t>wackestone</w:t>
      </w:r>
      <w:proofErr w:type="spellEnd"/>
      <w:r>
        <w:t xml:space="preserve"> texture and high variety of identifiable fossils (although all poorly preserved and replaced by chalcedony or quartz). These fossils </w:t>
      </w:r>
      <w:proofErr w:type="gramStart"/>
      <w:r>
        <w:t>are:</w:t>
      </w:r>
      <w:proofErr w:type="gramEnd"/>
      <w:r>
        <w:t xml:space="preserve"> Sponge spicules, Radiolarians, Ostracods, </w:t>
      </w:r>
      <w:proofErr w:type="spellStart"/>
      <w:r>
        <w:t>Tentaculites</w:t>
      </w:r>
      <w:proofErr w:type="spellEnd"/>
      <w:r>
        <w:t xml:space="preserve"> (also previously identified by </w:t>
      </w:r>
      <w:commentRangeStart w:id="61"/>
      <w:r>
        <w:t>–</w:t>
      </w:r>
      <w:commentRangeEnd w:id="61"/>
      <w:r w:rsidR="0002310C">
        <w:rPr>
          <w:rStyle w:val="CommentReference"/>
        </w:rPr>
        <w:commentReference w:id="61"/>
      </w:r>
      <w:r>
        <w:t xml:space="preserve">), Echinoderms and </w:t>
      </w:r>
      <w:proofErr w:type="spellStart"/>
      <w:r>
        <w:t>Calcispheres</w:t>
      </w:r>
      <w:proofErr w:type="spellEnd"/>
      <w:r>
        <w:t>.</w:t>
      </w:r>
    </w:p>
    <w:p w14:paraId="16EDFC7E" w14:textId="2FAE4AD4" w:rsidR="00903E99" w:rsidRDefault="003445F4">
      <w:pPr>
        <w:pStyle w:val="BodyText"/>
      </w:pPr>
      <w:r>
        <w:t xml:space="preserve">The Jordana formation chert (Upper Jurassic) was identified in one area in the Algarve, above </w:t>
      </w:r>
      <w:proofErr w:type="spellStart"/>
      <w:r>
        <w:t>Moncarapacho</w:t>
      </w:r>
      <w:proofErr w:type="spellEnd"/>
      <w:r>
        <w:t xml:space="preserve"> in the </w:t>
      </w:r>
      <w:proofErr w:type="spellStart"/>
      <w:r>
        <w:t>Olhão</w:t>
      </w:r>
      <w:proofErr w:type="spellEnd"/>
      <w:r>
        <w:t xml:space="preserve"> parish. Whenever in a primary outcrop, the chert was homogeneous, although alternated with nodules of other lithologies within the parent rock. No chert was identified in any secondary deposits, which might be related to the anthropic alteration of the landscape. Smaller nodules broken from the parent rock were identified near the primary source in a field. Whenever embedded in the parent rock, the nodules varied in size (~1-10 cm) and were abundant, with a high level of difficulty in their removal, due to the hardness of the parent rock. The cherts show little macroscopic variability between nodule and outcrop. They are grey/brown (with visible yellow inclusions). Within nodule however, the cherts are heterogeneous, with dull and shiny or smooth and semi-smooth feel areas. Some of the nodules also show a variability of translucency, with areas which are translucent, with a very fine grain and little presence of visible inclusions. The petrographic analysis shows that the cherts range from a </w:t>
      </w:r>
      <w:proofErr w:type="spellStart"/>
      <w:r>
        <w:t>wackestone</w:t>
      </w:r>
      <w:proofErr w:type="spellEnd"/>
      <w:r>
        <w:t xml:space="preserve"> to </w:t>
      </w:r>
      <w:proofErr w:type="spellStart"/>
      <w:r>
        <w:t>packstone</w:t>
      </w:r>
      <w:proofErr w:type="spellEnd"/>
      <w:r>
        <w:t xml:space="preserve"> texture, which was already seen macroscopically. They are composed mostly of microcrystalline quartz, with the presence of fibrous chalcedony </w:t>
      </w:r>
      <w:r>
        <w:lastRenderedPageBreak/>
        <w:t xml:space="preserve">replacing the fossils and negligible percentages of other minerals. Fossils are poorly preserved in general, with a few being identifiable: </w:t>
      </w:r>
      <w:proofErr w:type="spellStart"/>
      <w:r w:rsidR="00B272E5">
        <w:t>C</w:t>
      </w:r>
      <w:r>
        <w:t>alcispheres</w:t>
      </w:r>
      <w:proofErr w:type="spellEnd"/>
      <w:r>
        <w:t xml:space="preserve">, </w:t>
      </w:r>
      <w:r w:rsidR="00B272E5">
        <w:t>B</w:t>
      </w:r>
      <w:r>
        <w:t xml:space="preserve">ivalve shell, </w:t>
      </w:r>
      <w:r w:rsidR="00B272E5">
        <w:t>S</w:t>
      </w:r>
      <w:r>
        <w:t xml:space="preserve">ponge spicules, Ostracod, Echinoderms and </w:t>
      </w:r>
      <w:r w:rsidR="00B272E5">
        <w:t>G</w:t>
      </w:r>
      <w:r>
        <w:t>astropod.</w:t>
      </w:r>
    </w:p>
    <w:p w14:paraId="12DE8207" w14:textId="248E5597" w:rsidR="00B272E5" w:rsidRDefault="00B272E5">
      <w:pPr>
        <w:pStyle w:val="BodyText"/>
      </w:pPr>
      <w:r>
        <w:t>Perhaps add a paragraph about the sources which were marked in the geological map but could not be located.</w:t>
      </w:r>
    </w:p>
    <w:p w14:paraId="42FC3089" w14:textId="4E26CC41" w:rsidR="00903E99" w:rsidRDefault="003445F4">
      <w:pPr>
        <w:pStyle w:val="Heading1"/>
      </w:pPr>
      <w:bookmarkStart w:id="62" w:name="discussion"/>
      <w:bookmarkEnd w:id="44"/>
      <w:del w:id="63" w:author="Xavier Terradas" w:date="2022-09-09T20:16:00Z">
        <w:r w:rsidDel="004F3586">
          <w:delText>4</w:delText>
        </w:r>
      </w:del>
      <w:ins w:id="64" w:author="Xavier Terradas" w:date="2022-09-09T20:16:00Z">
        <w:r w:rsidR="004F3586">
          <w:t>5</w:t>
        </w:r>
      </w:ins>
      <w:r>
        <w:tab/>
        <w:t>Discussion</w:t>
      </w:r>
    </w:p>
    <w:p w14:paraId="5FDECB8A" w14:textId="77777777" w:rsidR="00903E99" w:rsidRDefault="003445F4">
      <w:pPr>
        <w:pStyle w:val="FirstParagraph"/>
      </w:pPr>
      <w:r>
        <w:t xml:space="preserve">The prospection works and analyses to the collected geological samples show that the south of Portugal has high potential for raw material studies, especially regarding chert. The presence of chert-bearing outcrops in the westernmost part of the Algarve, center and east would provide several possibilities for sourcing and procurement whenever groups moved throughout the territory. This is further important when we consider the geology of this </w:t>
      </w:r>
      <w:proofErr w:type="spellStart"/>
      <w:proofErr w:type="gramStart"/>
      <w:r>
        <w:t>territory.The</w:t>
      </w:r>
      <w:proofErr w:type="spellEnd"/>
      <w:proofErr w:type="gramEnd"/>
      <w:r>
        <w:t xml:space="preserve"> geology of the Algarve itself may have played an important part in how groups procured their raw materials, specifically, their chert, a task which has been identified as essential for hunter-gatherer groups. To the south, communities would only have access to chert-bearing outcrops up to the coast. To the north, the mountain range would not only have provided no chert nodules, but may have also hampered the movement of populations, forcing groups to move east and west instead of north or south. This movement may have facilitated the gathering of cherts from different formations within the Algarve, posteriorly then brought into the sites. Especially for Middle and Upper Paleolithic occupations, understanding the sources of chert in the Algarve may provide data about where in the territory they were sourcing their raw materials, and how they were using the territory when their movement was constrained by the Peninsula’s natural </w:t>
      </w:r>
      <w:r>
        <w:lastRenderedPageBreak/>
        <w:t>barriers. This question remains unanswered, but raw material data and comparative studies between archaeological assemblages and geological samples may provide the necessary results to answer it.</w:t>
      </w:r>
    </w:p>
    <w:p w14:paraId="013349D3" w14:textId="2F96D548" w:rsidR="00903E99" w:rsidRDefault="003445F4">
      <w:pPr>
        <w:pStyle w:val="BodyText"/>
      </w:pPr>
      <w:r>
        <w:t xml:space="preserve">However, tracking these movements and procurement patterns </w:t>
      </w:r>
      <w:r w:rsidR="00B272E5">
        <w:t xml:space="preserve">is </w:t>
      </w:r>
      <w:r>
        <w:t xml:space="preserve">only possible if the cherts from the different formations and outcrops </w:t>
      </w:r>
      <w:r w:rsidR="00B272E5">
        <w:t xml:space="preserve">can </w:t>
      </w:r>
      <w:r>
        <w:t xml:space="preserve">be traced back to their sources. This presented itself as a first caveat for this type of studies, since for the Algarve, for example, all cherts come from Jurassic formations in pelagic environments. Despite the similar formation environments, </w:t>
      </w:r>
      <w:r w:rsidR="00B272E5">
        <w:t>i</w:t>
      </w:r>
      <w:r>
        <w:t>n general there seems to be relevant differences between the cherts of different formations and periods. This is further relevant given the fact that they are geographically distant. Within formations, however, there are no discernable differences, both at a macroscopic and petrographic level, as these do not seem to be useful to distinguish between outcrops. That is most obvious on the Lower Jurassic outcrops of west Algarve. The identified chert groups, which varied mostly in color and fossil content, are present in several outcrops. In this region, the variables which may be better used to understand which outcrops were visited may be the quality and size of the nodules. The latter, for example, is an important variable in the Belixe outcrops, which show the largest volumes of rock, even if the knapping quality is worse than some other available, smaller nodules. Size may be used in conjunction with other technological data, to understand whether different nodules were being explored differently based on their size, or their procurement was being preferred in relation to other smaller nodules in possibly closer outcrops in the region.</w:t>
      </w:r>
    </w:p>
    <w:p w14:paraId="27A3CB37" w14:textId="77777777" w:rsidR="00903E99" w:rsidRDefault="003445F4">
      <w:pPr>
        <w:pStyle w:val="BodyText"/>
      </w:pPr>
      <w:r>
        <w:lastRenderedPageBreak/>
        <w:t xml:space="preserve">The Upper Jurassic nodules of western Algarve also show larger volumes than those from the Lower Jurassic. This, together with the translucency, which is often characterized by sub-translucent fabrics, may be a good macroscopic indicator for the chert’s provenance. However, for a reliable distinction between the Lower Jurassic and the Upper Jurassic cherts, petrographic </w:t>
      </w:r>
      <w:proofErr w:type="gramStart"/>
      <w:r>
        <w:t>analyses</w:t>
      </w:r>
      <w:proofErr w:type="gramEnd"/>
      <w:r>
        <w:t xml:space="preserve"> and the identification of </w:t>
      </w:r>
      <w:proofErr w:type="spellStart"/>
      <w:r>
        <w:t>calcispheres</w:t>
      </w:r>
      <w:proofErr w:type="spellEnd"/>
      <w:r>
        <w:t xml:space="preserve"> may be necessary.</w:t>
      </w:r>
    </w:p>
    <w:p w14:paraId="51B7D339" w14:textId="77777777" w:rsidR="00903E99" w:rsidRDefault="003445F4">
      <w:pPr>
        <w:pStyle w:val="BodyText"/>
      </w:pPr>
      <w:r>
        <w:t xml:space="preserve">The differences identified between the cherts of the various formations can be seen both at a macroscopic and petrographic level. Given the formation setting, petrographically, all the cherts from the Algarve are </w:t>
      </w:r>
      <w:proofErr w:type="gramStart"/>
      <w:r>
        <w:t>fairly homogeneous</w:t>
      </w:r>
      <w:proofErr w:type="gramEnd"/>
      <w:r>
        <w:t xml:space="preserve"> - marine origin, in limestone or dolomitic limestone rocks, all formed during the Jurassic. The use of fossils for the identification of the cherts is also difficult, since these are often not well preserved enough to allow the identification of species that may connect a group of cherts. The size, frequency and preservation state of the fossils seems to be, then, one of the defining criteria for discerning cherts from different formations, and thus, different geographic areas. These characteristics seem to be observable macroscopically, as well, allowing the cherts from the three different areas and formations - West, Jordana and </w:t>
      </w:r>
      <w:proofErr w:type="spellStart"/>
      <w:r>
        <w:t>Malhão</w:t>
      </w:r>
      <w:proofErr w:type="spellEnd"/>
      <w:r>
        <w:t xml:space="preserve"> - to be differentiated without the need for thin-sections. This is </w:t>
      </w:r>
      <w:proofErr w:type="spellStart"/>
      <w:proofErr w:type="gramStart"/>
      <w:r>
        <w:t>specially</w:t>
      </w:r>
      <w:proofErr w:type="spellEnd"/>
      <w:proofErr w:type="gramEnd"/>
      <w:r>
        <w:t xml:space="preserve"> important for archaeological collections, </w:t>
      </w:r>
      <w:proofErr w:type="spellStart"/>
      <w:r>
        <w:t>specially</w:t>
      </w:r>
      <w:proofErr w:type="spellEnd"/>
      <w:r>
        <w:t xml:space="preserve"> those which may be small, with small archaeological pieces, or for the study of older collection to which other means of analysis may not be available.</w:t>
      </w:r>
    </w:p>
    <w:p w14:paraId="142F19AC" w14:textId="4880F9D5" w:rsidR="00903E99" w:rsidRDefault="003445F4">
      <w:pPr>
        <w:pStyle w:val="BodyText"/>
      </w:pPr>
      <w:r>
        <w:t xml:space="preserve">This data seems to confirm the potential of a macroscopic analysis to study the cherts of the Algarve. Albeit applying different methodologies, such as petrographic analyses, to these cherts is a way of completing the petrographic study of a collection, reliably </w:t>
      </w:r>
      <w:r w:rsidR="00173116">
        <w:t xml:space="preserve">applying </w:t>
      </w:r>
      <w:r>
        <w:t xml:space="preserve">mostly a macroscopic analysis to the assemblages coming from southern Portugal helps </w:t>
      </w:r>
      <w:r>
        <w:lastRenderedPageBreak/>
        <w:t xml:space="preserve">tackle issues such as the destructiveness, </w:t>
      </w:r>
      <w:proofErr w:type="gramStart"/>
      <w:r>
        <w:t>costliness</w:t>
      </w:r>
      <w:proofErr w:type="gramEnd"/>
      <w:r>
        <w:t xml:space="preserve"> and time consumption of some methods.</w:t>
      </w:r>
    </w:p>
    <w:p w14:paraId="6DF8A31D" w14:textId="77777777" w:rsidR="00903E99" w:rsidRDefault="003445F4">
      <w:pPr>
        <w:pStyle w:val="BodyText"/>
      </w:pPr>
      <w:r>
        <w:t xml:space="preserve">The research was able to complete the collection, providing samples of the available cherts which may be compared with archaeological samples. However, there are some caveats to this type of comparative studies. Landscapes have changed through time, </w:t>
      </w:r>
      <w:proofErr w:type="spellStart"/>
      <w:r>
        <w:t>specially</w:t>
      </w:r>
      <w:proofErr w:type="spellEnd"/>
      <w:r>
        <w:t xml:space="preserve"> with the influence of modern societies. House constructions, agricultural </w:t>
      </w:r>
      <w:proofErr w:type="gramStart"/>
      <w:r>
        <w:t>fields</w:t>
      </w:r>
      <w:proofErr w:type="gramEnd"/>
      <w:r>
        <w:t xml:space="preserve"> and roads, for example, have modified the landscape, possibly altering the availability and visibility of raw materials. The existence of chert in specific points in the map may not necessarily mean that they do not exist elsewhere. However, identifying characteristics which are common to most, if not all cherts of a region, may be a good indication that some cherts are not local.</w:t>
      </w:r>
    </w:p>
    <w:p w14:paraId="7696823F" w14:textId="77777777" w:rsidR="00903E99" w:rsidRDefault="003445F4">
      <w:pPr>
        <w:pStyle w:val="BodyText"/>
      </w:pPr>
      <w:r>
        <w:t xml:space="preserve">Another caveat regarding chert sources, and specially in a geographic area like the Algarve, is the possibility of some outcrops being submerged. Previous studies have identified the existence of Jurassic outcrops with chert nodules on the west coast, submerged by water. In times where the sea level was </w:t>
      </w:r>
      <w:proofErr w:type="gramStart"/>
      <w:r>
        <w:t>similar to</w:t>
      </w:r>
      <w:proofErr w:type="gramEnd"/>
      <w:r>
        <w:t xml:space="preserve"> the current one, these outcrops would not have been accessible, even during low tide, the only possibility for their procurement in nodules dragged to the shore. However, during periods where the sea level was lower due to water freezing in the polar caps (during the LGM, for example), large portions of the coast would have been accessible. This raises the question whether the chert reference collection is </w:t>
      </w:r>
      <w:proofErr w:type="gramStart"/>
      <w:r>
        <w:t>actually representative</w:t>
      </w:r>
      <w:proofErr w:type="gramEnd"/>
      <w:r>
        <w:t xml:space="preserve"> of all the variability of chert in the region, including the submerged coastal areas. For studies focusing periods like the Proto-</w:t>
      </w:r>
      <w:proofErr w:type="spellStart"/>
      <w:r>
        <w:t>solutrean</w:t>
      </w:r>
      <w:proofErr w:type="spellEnd"/>
      <w:r>
        <w:t xml:space="preserve"> and Solutrean in the Algarve, for example, where nearly 20 km of shore was exposed at the peak of the LGM, there may have been the exploitation of unknown sources or cherts with more variability </w:t>
      </w:r>
      <w:r>
        <w:lastRenderedPageBreak/>
        <w:t xml:space="preserve">than that known from the recovered samples. Despite the caveat, this raises the possibility to understand whether this new portion of landmass altered the raw material procurement patterns of these </w:t>
      </w:r>
      <w:proofErr w:type="gramStart"/>
      <w:r>
        <w:t>groups, or</w:t>
      </w:r>
      <w:proofErr w:type="gramEnd"/>
      <w:r>
        <w:t xml:space="preserve"> added new resources which had been previously unavailable. Studies which compare Gravettian and Magdalenian assemblages to Proto-</w:t>
      </w:r>
      <w:proofErr w:type="spellStart"/>
      <w:r>
        <w:t>solutrean</w:t>
      </w:r>
      <w:proofErr w:type="spellEnd"/>
      <w:r>
        <w:t xml:space="preserve"> and Solutrean assemblages, within one single site, may give new insights to this question.</w:t>
      </w:r>
    </w:p>
    <w:p w14:paraId="070FAEB0" w14:textId="77777777" w:rsidR="00903E99" w:rsidRDefault="003445F4">
      <w:pPr>
        <w:pStyle w:val="Heading1"/>
      </w:pPr>
      <w:bookmarkStart w:id="65" w:name="conclusion"/>
      <w:bookmarkEnd w:id="62"/>
      <w:r>
        <w:t>5</w:t>
      </w:r>
      <w:r>
        <w:tab/>
        <w:t>Conclusion</w:t>
      </w:r>
    </w:p>
    <w:p w14:paraId="7FAD5CE4" w14:textId="77777777" w:rsidR="00903E99" w:rsidRDefault="003445F4">
      <w:pPr>
        <w:pStyle w:val="Heading1"/>
      </w:pPr>
      <w:bookmarkStart w:id="66" w:name="acknowledgements"/>
      <w:bookmarkEnd w:id="65"/>
      <w:r>
        <w:t>6</w:t>
      </w:r>
      <w:r>
        <w:tab/>
        <w:t>Acknowledgements</w:t>
      </w:r>
    </w:p>
    <w:p w14:paraId="19CC2A7F" w14:textId="6B2470D4" w:rsidR="00903E99" w:rsidRDefault="003445F4">
      <w:bookmarkStart w:id="67" w:name="references"/>
      <w:bookmarkEnd w:id="66"/>
      <w:r>
        <w:br w:type="page"/>
      </w:r>
    </w:p>
    <w:p w14:paraId="48870EEC" w14:textId="77777777" w:rsidR="00903E99" w:rsidRDefault="003445F4">
      <w:pPr>
        <w:pStyle w:val="Heading3"/>
      </w:pPr>
      <w:bookmarkStart w:id="68" w:name="colophon"/>
      <w:r>
        <w:lastRenderedPageBreak/>
        <w:t>7.0.1</w:t>
      </w:r>
      <w:r>
        <w:tab/>
        <w:t>Colophon</w:t>
      </w:r>
    </w:p>
    <w:p w14:paraId="005443D6" w14:textId="77777777" w:rsidR="00903E99" w:rsidRDefault="003445F4">
      <w:pPr>
        <w:pStyle w:val="FirstParagraph"/>
      </w:pPr>
      <w:r>
        <w:t>This report was generated on 2022-08-31 10:14:24 using the following computational environment and dependencies:</w:t>
      </w:r>
    </w:p>
    <w:p w14:paraId="3BBB22E3" w14:textId="77777777" w:rsidR="00903E99" w:rsidRDefault="003445F4">
      <w:pPr>
        <w:pStyle w:val="SourceCode"/>
      </w:pPr>
      <w:r>
        <w:rPr>
          <w:rStyle w:val="VerbatimChar"/>
        </w:rPr>
        <w:t>#&gt; - Session info ---------------------------------------------------------------</w:t>
      </w:r>
      <w:r>
        <w:br/>
      </w:r>
      <w:r>
        <w:rPr>
          <w:rStyle w:val="VerbatimChar"/>
        </w:rPr>
        <w:t>#&gt;  setting  value</w:t>
      </w:r>
      <w:r>
        <w:br/>
      </w:r>
      <w:r>
        <w:rPr>
          <w:rStyle w:val="VerbatimChar"/>
        </w:rPr>
        <w:t>#&gt;  version  R version 4.0.4 (2021-02-15)</w:t>
      </w:r>
      <w:r>
        <w:br/>
      </w:r>
      <w:r>
        <w:rPr>
          <w:rStyle w:val="VerbatimChar"/>
        </w:rPr>
        <w:t xml:space="preserve">#&gt;  </w:t>
      </w:r>
      <w:proofErr w:type="spellStart"/>
      <w:r>
        <w:rPr>
          <w:rStyle w:val="VerbatimChar"/>
        </w:rPr>
        <w:t>os</w:t>
      </w:r>
      <w:proofErr w:type="spellEnd"/>
      <w:r>
        <w:rPr>
          <w:rStyle w:val="VerbatimChar"/>
        </w:rPr>
        <w:t xml:space="preserve">       Windows 10 x64 (build 19044)</w:t>
      </w:r>
      <w:r>
        <w:br/>
      </w:r>
      <w:r>
        <w:rPr>
          <w:rStyle w:val="VerbatimChar"/>
        </w:rPr>
        <w:t>#&gt;  system   x86_64, mingw32</w:t>
      </w:r>
      <w:r>
        <w:br/>
      </w:r>
      <w:r>
        <w:rPr>
          <w:rStyle w:val="VerbatimChar"/>
        </w:rPr>
        <w:t xml:space="preserve">#&gt;  </w:t>
      </w:r>
      <w:proofErr w:type="spellStart"/>
      <w:r>
        <w:rPr>
          <w:rStyle w:val="VerbatimChar"/>
        </w:rPr>
        <w:t>ui</w:t>
      </w:r>
      <w:proofErr w:type="spellEnd"/>
      <w:r>
        <w:rPr>
          <w:rStyle w:val="VerbatimChar"/>
        </w:rPr>
        <w:t xml:space="preserve">       RTerm</w:t>
      </w:r>
      <w:r>
        <w:br/>
      </w:r>
      <w:r>
        <w:rPr>
          <w:rStyle w:val="VerbatimChar"/>
        </w:rPr>
        <w:t>#&gt;  language (EN)</w:t>
      </w:r>
      <w:r>
        <w:br/>
      </w:r>
      <w:r>
        <w:rPr>
          <w:rStyle w:val="VerbatimChar"/>
        </w:rPr>
        <w:t xml:space="preserve">#&gt;  collate  </w:t>
      </w:r>
      <w:proofErr w:type="spellStart"/>
      <w:r>
        <w:rPr>
          <w:rStyle w:val="VerbatimChar"/>
        </w:rPr>
        <w:t>English_United</w:t>
      </w:r>
      <w:proofErr w:type="spellEnd"/>
      <w:r>
        <w:rPr>
          <w:rStyle w:val="VerbatimChar"/>
        </w:rPr>
        <w:t xml:space="preserve"> States.1252</w:t>
      </w:r>
      <w:r>
        <w:br/>
      </w:r>
      <w:r>
        <w:rPr>
          <w:rStyle w:val="VerbatimChar"/>
        </w:rPr>
        <w:t xml:space="preserve">#&gt;  </w:t>
      </w:r>
      <w:proofErr w:type="spellStart"/>
      <w:r>
        <w:rPr>
          <w:rStyle w:val="VerbatimChar"/>
        </w:rPr>
        <w:t>ctype</w:t>
      </w:r>
      <w:proofErr w:type="spellEnd"/>
      <w:r>
        <w:rPr>
          <w:rStyle w:val="VerbatimChar"/>
        </w:rPr>
        <w:t xml:space="preserve">    </w:t>
      </w:r>
      <w:proofErr w:type="spellStart"/>
      <w:r>
        <w:rPr>
          <w:rStyle w:val="VerbatimChar"/>
        </w:rPr>
        <w:t>English_United</w:t>
      </w:r>
      <w:proofErr w:type="spellEnd"/>
      <w:r>
        <w:rPr>
          <w:rStyle w:val="VerbatimChar"/>
        </w:rPr>
        <w:t xml:space="preserve"> States.1252</w:t>
      </w:r>
      <w:r>
        <w:br/>
      </w:r>
      <w:r>
        <w:rPr>
          <w:rStyle w:val="VerbatimChar"/>
        </w:rPr>
        <w:t xml:space="preserve">#&gt;  </w:t>
      </w:r>
      <w:proofErr w:type="spellStart"/>
      <w:r>
        <w:rPr>
          <w:rStyle w:val="VerbatimChar"/>
        </w:rPr>
        <w:t>tz</w:t>
      </w:r>
      <w:proofErr w:type="spellEnd"/>
      <w:r>
        <w:rPr>
          <w:rStyle w:val="VerbatimChar"/>
        </w:rPr>
        <w:t xml:space="preserve">       Europe/London</w:t>
      </w:r>
      <w:r>
        <w:br/>
      </w:r>
      <w:r>
        <w:rPr>
          <w:rStyle w:val="VerbatimChar"/>
        </w:rPr>
        <w:t>#&gt;  date     2022-08-31</w:t>
      </w:r>
      <w:r>
        <w:br/>
      </w:r>
      <w:r>
        <w:rPr>
          <w:rStyle w:val="VerbatimChar"/>
        </w:rPr>
        <w:t xml:space="preserve">#&gt;  </w:t>
      </w:r>
      <w:proofErr w:type="spellStart"/>
      <w:r>
        <w:rPr>
          <w:rStyle w:val="VerbatimChar"/>
        </w:rPr>
        <w:t>pandoc</w:t>
      </w:r>
      <w:proofErr w:type="spellEnd"/>
      <w:r>
        <w:rPr>
          <w:rStyle w:val="VerbatimChar"/>
        </w:rPr>
        <w:t xml:space="preserve">   2.18 @ C:/Program Files/RStudio/bin/quarto/bin/tools/ (via </w:t>
      </w:r>
      <w:proofErr w:type="spellStart"/>
      <w:r>
        <w:rPr>
          <w:rStyle w:val="VerbatimChar"/>
        </w:rPr>
        <w:t>rmarkdown</w:t>
      </w:r>
      <w:proofErr w:type="spellEnd"/>
      <w:r>
        <w:rPr>
          <w:rStyle w:val="VerbatimChar"/>
        </w:rPr>
        <w:t>)</w:t>
      </w:r>
      <w:r>
        <w:br/>
      </w:r>
      <w:r>
        <w:rPr>
          <w:rStyle w:val="VerbatimChar"/>
        </w:rPr>
        <w:t xml:space="preserve">#&gt; </w:t>
      </w:r>
      <w:r>
        <w:br/>
      </w:r>
      <w:r>
        <w:rPr>
          <w:rStyle w:val="VerbatimChar"/>
        </w:rPr>
        <w:t>#&gt; - Packages -------------------------------------------------------------------</w:t>
      </w:r>
      <w:r>
        <w:br/>
      </w:r>
      <w:r>
        <w:rPr>
          <w:rStyle w:val="VerbatimChar"/>
        </w:rPr>
        <w:t>#&gt;  package           * version    date (UTC) lib source</w:t>
      </w:r>
      <w:r>
        <w:br/>
      </w:r>
      <w:r>
        <w:rPr>
          <w:rStyle w:val="VerbatimChar"/>
        </w:rPr>
        <w:t xml:space="preserve">#&gt;  </w:t>
      </w:r>
      <w:proofErr w:type="spellStart"/>
      <w:r>
        <w:rPr>
          <w:rStyle w:val="VerbatimChar"/>
        </w:rPr>
        <w:t>assertthat</w:t>
      </w:r>
      <w:proofErr w:type="spellEnd"/>
      <w:r>
        <w:rPr>
          <w:rStyle w:val="VerbatimChar"/>
        </w:rPr>
        <w:t xml:space="preserve">          0.2.1      2019-03-21 [1] CRAN (R 4.0.5)</w:t>
      </w:r>
      <w:r>
        <w:br/>
      </w:r>
      <w:r>
        <w:rPr>
          <w:rStyle w:val="VerbatimChar"/>
        </w:rPr>
        <w:t>#&gt;  base64enc           0.1-3      2015-07-28 [1] CRAN (R 4.0.3)</w:t>
      </w:r>
      <w:r>
        <w:br/>
      </w:r>
      <w:r>
        <w:rPr>
          <w:rStyle w:val="VerbatimChar"/>
        </w:rPr>
        <w:t>#&gt;  bit                 4.0.4      2020-08-04 [1] CRAN (R 4.0.5)</w:t>
      </w:r>
      <w:r>
        <w:br/>
      </w:r>
      <w:r>
        <w:rPr>
          <w:rStyle w:val="VerbatimChar"/>
        </w:rPr>
        <w:t>#&gt;  bit64               4.0.5      2020-08-30 [1] CRAN (R 4.0.5)</w:t>
      </w:r>
      <w:r>
        <w:br/>
      </w:r>
      <w:r>
        <w:rPr>
          <w:rStyle w:val="VerbatimChar"/>
        </w:rPr>
        <w:t xml:space="preserve">#&gt;  </w:t>
      </w:r>
      <w:proofErr w:type="spellStart"/>
      <w:r>
        <w:rPr>
          <w:rStyle w:val="VerbatimChar"/>
        </w:rPr>
        <w:t>bookdown</w:t>
      </w:r>
      <w:proofErr w:type="spellEnd"/>
      <w:r>
        <w:rPr>
          <w:rStyle w:val="VerbatimChar"/>
        </w:rPr>
        <w:t xml:space="preserve">            0.25       2022-03-16 [1] CRAN (R 4.0.5)</w:t>
      </w:r>
      <w:r>
        <w:br/>
      </w:r>
      <w:r>
        <w:rPr>
          <w:rStyle w:val="VerbatimChar"/>
        </w:rPr>
        <w:t>#&gt;  brio                1.1.3      2021-11-30 [1] CRAN (R 4.0.5)</w:t>
      </w:r>
      <w:r>
        <w:br/>
      </w:r>
      <w:r>
        <w:rPr>
          <w:rStyle w:val="VerbatimChar"/>
        </w:rPr>
        <w:t xml:space="preserve">#&gt;  </w:t>
      </w:r>
      <w:proofErr w:type="spellStart"/>
      <w:r>
        <w:rPr>
          <w:rStyle w:val="VerbatimChar"/>
        </w:rPr>
        <w:t>cachem</w:t>
      </w:r>
      <w:proofErr w:type="spellEnd"/>
      <w:r>
        <w:rPr>
          <w:rStyle w:val="VerbatimChar"/>
        </w:rPr>
        <w:t xml:space="preserve">              1.0.6      2021-08-19 [1] CRAN (R 4.0.5)</w:t>
      </w:r>
      <w:r>
        <w:br/>
      </w:r>
      <w:r>
        <w:rPr>
          <w:rStyle w:val="VerbatimChar"/>
        </w:rPr>
        <w:t xml:space="preserve">#&gt;  </w:t>
      </w:r>
      <w:proofErr w:type="spellStart"/>
      <w:r>
        <w:rPr>
          <w:rStyle w:val="VerbatimChar"/>
        </w:rPr>
        <w:t>callr</w:t>
      </w:r>
      <w:proofErr w:type="spellEnd"/>
      <w:r>
        <w:rPr>
          <w:rStyle w:val="VerbatimChar"/>
        </w:rPr>
        <w:t xml:space="preserve">               3.7.0      2021-04-20 [1] CRAN (R 4.0.5)</w:t>
      </w:r>
      <w:r>
        <w:br/>
      </w:r>
      <w:r>
        <w:rPr>
          <w:rStyle w:val="VerbatimChar"/>
        </w:rPr>
        <w:t>#&gt;  class               7.3-20     2022-01-13 [1] CRAN (R 4.0.5)</w:t>
      </w:r>
      <w:r>
        <w:br/>
      </w:r>
      <w:r>
        <w:rPr>
          <w:rStyle w:val="VerbatimChar"/>
        </w:rPr>
        <w:t xml:space="preserve">#&gt;  </w:t>
      </w:r>
      <w:proofErr w:type="spellStart"/>
      <w:r>
        <w:rPr>
          <w:rStyle w:val="VerbatimChar"/>
        </w:rPr>
        <w:t>classInt</w:t>
      </w:r>
      <w:proofErr w:type="spellEnd"/>
      <w:r>
        <w:rPr>
          <w:rStyle w:val="VerbatimChar"/>
        </w:rPr>
        <w:t xml:space="preserve">            0.4-3      2020-04-07 [1] CRAN (R 4.0.5)</w:t>
      </w:r>
      <w:r>
        <w:br/>
      </w:r>
      <w:r>
        <w:rPr>
          <w:rStyle w:val="VerbatimChar"/>
        </w:rPr>
        <w:t>#&gt;  cli                 3.3.0      2022-04-25 [1] CRAN (R 4.0.4)</w:t>
      </w:r>
      <w:r>
        <w:br/>
      </w:r>
      <w:r>
        <w:rPr>
          <w:rStyle w:val="VerbatimChar"/>
        </w:rPr>
        <w:t xml:space="preserve">#&gt;  </w:t>
      </w:r>
      <w:proofErr w:type="spellStart"/>
      <w:r>
        <w:rPr>
          <w:rStyle w:val="VerbatimChar"/>
        </w:rPr>
        <w:t>colorspace</w:t>
      </w:r>
      <w:proofErr w:type="spellEnd"/>
      <w:r>
        <w:rPr>
          <w:rStyle w:val="VerbatimChar"/>
        </w:rPr>
        <w:t xml:space="preserve">          2.0-3      2022-02-21 [1] CRAN (R 4.0.5)</w:t>
      </w:r>
      <w:r>
        <w:br/>
      </w:r>
      <w:r>
        <w:rPr>
          <w:rStyle w:val="VerbatimChar"/>
        </w:rPr>
        <w:t>#&gt;  crayon              1.5.0      2022-02-14 [1] CRAN (R 4.0.5)</w:t>
      </w:r>
      <w:r>
        <w:br/>
      </w:r>
      <w:r>
        <w:rPr>
          <w:rStyle w:val="VerbatimChar"/>
        </w:rPr>
        <w:t xml:space="preserve">#&gt;  </w:t>
      </w:r>
      <w:proofErr w:type="spellStart"/>
      <w:r>
        <w:rPr>
          <w:rStyle w:val="VerbatimChar"/>
        </w:rPr>
        <w:t>data.table</w:t>
      </w:r>
      <w:proofErr w:type="spellEnd"/>
      <w:r>
        <w:rPr>
          <w:rStyle w:val="VerbatimChar"/>
        </w:rPr>
        <w:t xml:space="preserve">        * 1.14.2     2021-09-27 [1] CRAN (R 4.0.5)</w:t>
      </w:r>
      <w:r>
        <w:br/>
      </w:r>
      <w:r>
        <w:rPr>
          <w:rStyle w:val="VerbatimChar"/>
        </w:rPr>
        <w:t>#&gt;  DBI                 1.1.2      2021-12-20 [1] CRAN (R 4.0.5)</w:t>
      </w:r>
      <w:r>
        <w:br/>
      </w:r>
      <w:r>
        <w:rPr>
          <w:rStyle w:val="VerbatimChar"/>
        </w:rPr>
        <w:t>#&gt;  desc                1.4.1      2022-03-06 [1] CRAN (R 4.0.5)</w:t>
      </w:r>
      <w:r>
        <w:br/>
      </w:r>
      <w:r>
        <w:rPr>
          <w:rStyle w:val="VerbatimChar"/>
        </w:rPr>
        <w:t xml:space="preserve">#&gt;  </w:t>
      </w:r>
      <w:proofErr w:type="spellStart"/>
      <w:r>
        <w:rPr>
          <w:rStyle w:val="VerbatimChar"/>
        </w:rPr>
        <w:t>devtools</w:t>
      </w:r>
      <w:proofErr w:type="spellEnd"/>
      <w:r>
        <w:rPr>
          <w:rStyle w:val="VerbatimChar"/>
        </w:rPr>
        <w:t xml:space="preserve">            2.4.3      2021-11-30 [1] CRAN (R 4.0.5)</w:t>
      </w:r>
      <w:r>
        <w:br/>
      </w:r>
      <w:r>
        <w:rPr>
          <w:rStyle w:val="VerbatimChar"/>
        </w:rPr>
        <w:t>#&gt;  digest              0.6.28     2021-09-23 [1] CRAN (R 4.0.5)</w:t>
      </w:r>
      <w:r>
        <w:br/>
      </w:r>
      <w:r>
        <w:rPr>
          <w:rStyle w:val="VerbatimChar"/>
        </w:rPr>
        <w:t xml:space="preserve">#&gt;  </w:t>
      </w:r>
      <w:proofErr w:type="spellStart"/>
      <w:r>
        <w:rPr>
          <w:rStyle w:val="VerbatimChar"/>
        </w:rPr>
        <w:t>dplyr</w:t>
      </w:r>
      <w:proofErr w:type="spellEnd"/>
      <w:r>
        <w:rPr>
          <w:rStyle w:val="VerbatimChar"/>
        </w:rPr>
        <w:t xml:space="preserve">             * 1.0.8      2022-02-08 [1] CRAN (R 4.0.5)</w:t>
      </w:r>
      <w:r>
        <w:br/>
      </w:r>
      <w:r>
        <w:rPr>
          <w:rStyle w:val="VerbatimChar"/>
        </w:rPr>
        <w:t>#&gt;  e1071               1.7-9      2021-09-16 [1] CRAN (R 4.0.5)</w:t>
      </w:r>
      <w:r>
        <w:br/>
      </w:r>
      <w:r>
        <w:rPr>
          <w:rStyle w:val="VerbatimChar"/>
        </w:rPr>
        <w:t>#&gt;  ellipsis            0.3.2      2021-04-29 [1] CRAN (R 4.0.5)</w:t>
      </w:r>
      <w:r>
        <w:br/>
      </w:r>
      <w:r>
        <w:rPr>
          <w:rStyle w:val="VerbatimChar"/>
        </w:rPr>
        <w:t>#&gt;  evaluate            0.15       2022-02-18 [1] CRAN (R 4.0.5)</w:t>
      </w:r>
      <w:r>
        <w:br/>
      </w:r>
      <w:r>
        <w:rPr>
          <w:rStyle w:val="VerbatimChar"/>
        </w:rPr>
        <w:t xml:space="preserve">#&gt;  </w:t>
      </w:r>
      <w:proofErr w:type="spellStart"/>
      <w:r>
        <w:rPr>
          <w:rStyle w:val="VerbatimChar"/>
        </w:rPr>
        <w:t>fansi</w:t>
      </w:r>
      <w:proofErr w:type="spellEnd"/>
      <w:r>
        <w:rPr>
          <w:rStyle w:val="VerbatimChar"/>
        </w:rPr>
        <w:t xml:space="preserve">               0.5.0      2021-05-25 [1] CRAN (R 4.0.5)</w:t>
      </w:r>
      <w:r>
        <w:br/>
      </w:r>
      <w:r>
        <w:rPr>
          <w:rStyle w:val="VerbatimChar"/>
        </w:rPr>
        <w:t xml:space="preserve">#&gt;  </w:t>
      </w:r>
      <w:proofErr w:type="spellStart"/>
      <w:r>
        <w:rPr>
          <w:rStyle w:val="VerbatimChar"/>
        </w:rPr>
        <w:t>farver</w:t>
      </w:r>
      <w:proofErr w:type="spellEnd"/>
      <w:r>
        <w:rPr>
          <w:rStyle w:val="VerbatimChar"/>
        </w:rPr>
        <w:t xml:space="preserve">              2.1.0      2021-02-28 [1] CRAN (R 4.0.5)</w:t>
      </w:r>
      <w:r>
        <w:br/>
      </w:r>
      <w:r>
        <w:rPr>
          <w:rStyle w:val="VerbatimChar"/>
        </w:rPr>
        <w:t xml:space="preserve">#&gt;  </w:t>
      </w:r>
      <w:proofErr w:type="spellStart"/>
      <w:r>
        <w:rPr>
          <w:rStyle w:val="VerbatimChar"/>
        </w:rPr>
        <w:t>fastmap</w:t>
      </w:r>
      <w:proofErr w:type="spellEnd"/>
      <w:r>
        <w:rPr>
          <w:rStyle w:val="VerbatimChar"/>
        </w:rPr>
        <w:t xml:space="preserve">             1.1.0      2021-01-25 [1] CRAN (R 4.0.5)</w:t>
      </w:r>
      <w:r>
        <w:br/>
      </w:r>
      <w:r>
        <w:rPr>
          <w:rStyle w:val="VerbatimChar"/>
        </w:rPr>
        <w:lastRenderedPageBreak/>
        <w:t xml:space="preserve">#&gt;  </w:t>
      </w:r>
      <w:proofErr w:type="spellStart"/>
      <w:r>
        <w:rPr>
          <w:rStyle w:val="VerbatimChar"/>
        </w:rPr>
        <w:t>flextable</w:t>
      </w:r>
      <w:proofErr w:type="spellEnd"/>
      <w:r>
        <w:rPr>
          <w:rStyle w:val="VerbatimChar"/>
        </w:rPr>
        <w:t xml:space="preserve">         * 0.7.0      2022-03-06 [1] CRAN (R 4.0.5)</w:t>
      </w:r>
      <w:r>
        <w:br/>
      </w:r>
      <w:r>
        <w:rPr>
          <w:rStyle w:val="VerbatimChar"/>
        </w:rPr>
        <w:t>#&gt;  fs                  1.5.2      2021-12-08 [1] CRAN (R 4.0.5)</w:t>
      </w:r>
      <w:r>
        <w:br/>
      </w:r>
      <w:r>
        <w:rPr>
          <w:rStyle w:val="VerbatimChar"/>
        </w:rPr>
        <w:t xml:space="preserve">#&gt;  </w:t>
      </w:r>
      <w:proofErr w:type="spellStart"/>
      <w:r>
        <w:rPr>
          <w:rStyle w:val="VerbatimChar"/>
        </w:rPr>
        <w:t>gdtools</w:t>
      </w:r>
      <w:proofErr w:type="spellEnd"/>
      <w:r>
        <w:rPr>
          <w:rStyle w:val="VerbatimChar"/>
        </w:rPr>
        <w:t xml:space="preserve">             0.2.4      2022-02-14 [1] CRAN (R 4.0.5)</w:t>
      </w:r>
      <w:r>
        <w:br/>
      </w:r>
      <w:r>
        <w:rPr>
          <w:rStyle w:val="VerbatimChar"/>
        </w:rPr>
        <w:t>#&gt;  generics            0.1.2      2022-01-31 [1] CRAN (R 4.0.5)</w:t>
      </w:r>
      <w:r>
        <w:br/>
      </w:r>
      <w:r>
        <w:rPr>
          <w:rStyle w:val="VerbatimChar"/>
        </w:rPr>
        <w:t>#&gt;  ggplot2           * 3.3.5      2021-06-25 [1] CRAN (R 4.0.5)</w:t>
      </w:r>
      <w:r>
        <w:br/>
      </w:r>
      <w:r>
        <w:rPr>
          <w:rStyle w:val="VerbatimChar"/>
        </w:rPr>
        <w:t xml:space="preserve">#&gt;  </w:t>
      </w:r>
      <w:proofErr w:type="spellStart"/>
      <w:r>
        <w:rPr>
          <w:rStyle w:val="VerbatimChar"/>
        </w:rPr>
        <w:t>ggrepel</w:t>
      </w:r>
      <w:proofErr w:type="spellEnd"/>
      <w:r>
        <w:rPr>
          <w:rStyle w:val="VerbatimChar"/>
        </w:rPr>
        <w:t xml:space="preserve">           * 0.9.1      2021-01-15 [1] CRAN (R 4.0.5)</w:t>
      </w:r>
      <w:r>
        <w:br/>
      </w:r>
      <w:r>
        <w:rPr>
          <w:rStyle w:val="VerbatimChar"/>
        </w:rPr>
        <w:t xml:space="preserve">#&gt;  </w:t>
      </w:r>
      <w:proofErr w:type="spellStart"/>
      <w:r>
        <w:rPr>
          <w:rStyle w:val="VerbatimChar"/>
        </w:rPr>
        <w:t>ggspatial</w:t>
      </w:r>
      <w:proofErr w:type="spellEnd"/>
      <w:r>
        <w:rPr>
          <w:rStyle w:val="VerbatimChar"/>
        </w:rPr>
        <w:t xml:space="preserve">         * 1.1.5      2021-01-04 [1] CRAN (R 4.0.5)</w:t>
      </w:r>
      <w:r>
        <w:br/>
      </w:r>
      <w:r>
        <w:rPr>
          <w:rStyle w:val="VerbatimChar"/>
        </w:rPr>
        <w:t>#&gt;  glue                1.6.2      2022-02-24 [1] CRAN (R 4.0.5)</w:t>
      </w:r>
      <w:r>
        <w:br/>
      </w:r>
      <w:r>
        <w:rPr>
          <w:rStyle w:val="VerbatimChar"/>
        </w:rPr>
        <w:t xml:space="preserve">#&gt;  </w:t>
      </w:r>
      <w:proofErr w:type="spellStart"/>
      <w:r>
        <w:rPr>
          <w:rStyle w:val="VerbatimChar"/>
        </w:rPr>
        <w:t>gtable</w:t>
      </w:r>
      <w:proofErr w:type="spellEnd"/>
      <w:r>
        <w:rPr>
          <w:rStyle w:val="VerbatimChar"/>
        </w:rPr>
        <w:t xml:space="preserve">              0.3.0      2019-03-25 [1] CRAN (R 4.0.5)</w:t>
      </w:r>
      <w:r>
        <w:br/>
      </w:r>
      <w:r>
        <w:rPr>
          <w:rStyle w:val="VerbatimChar"/>
        </w:rPr>
        <w:t>#&gt;  here                1.0.1      2020-12-13 [1] CRAN (R 4.0.5)</w:t>
      </w:r>
      <w:r>
        <w:br/>
      </w:r>
      <w:r>
        <w:rPr>
          <w:rStyle w:val="VerbatimChar"/>
        </w:rPr>
        <w:t xml:space="preserve">#&gt;  </w:t>
      </w:r>
      <w:proofErr w:type="spellStart"/>
      <w:r>
        <w:rPr>
          <w:rStyle w:val="VerbatimChar"/>
        </w:rPr>
        <w:t>highr</w:t>
      </w:r>
      <w:proofErr w:type="spellEnd"/>
      <w:r>
        <w:rPr>
          <w:rStyle w:val="VerbatimChar"/>
        </w:rPr>
        <w:t xml:space="preserve">               0.9        2021-04-16 [1] CRAN (R 4.0.5)</w:t>
      </w:r>
      <w:r>
        <w:br/>
      </w:r>
      <w:r>
        <w:rPr>
          <w:rStyle w:val="VerbatimChar"/>
        </w:rPr>
        <w:t xml:space="preserve">#&gt;  </w:t>
      </w:r>
      <w:proofErr w:type="spellStart"/>
      <w:r>
        <w:rPr>
          <w:rStyle w:val="VerbatimChar"/>
        </w:rPr>
        <w:t>hms</w:t>
      </w:r>
      <w:proofErr w:type="spellEnd"/>
      <w:r>
        <w:rPr>
          <w:rStyle w:val="VerbatimChar"/>
        </w:rPr>
        <w:t xml:space="preserve">                 1.1.1      2021-09-26 [1] CRAN (R 4.0.5)</w:t>
      </w:r>
      <w:r>
        <w:br/>
      </w:r>
      <w:r>
        <w:rPr>
          <w:rStyle w:val="VerbatimChar"/>
        </w:rPr>
        <w:t xml:space="preserve">#&gt;  </w:t>
      </w:r>
      <w:proofErr w:type="spellStart"/>
      <w:r>
        <w:rPr>
          <w:rStyle w:val="VerbatimChar"/>
        </w:rPr>
        <w:t>htmltools</w:t>
      </w:r>
      <w:proofErr w:type="spellEnd"/>
      <w:r>
        <w:rPr>
          <w:rStyle w:val="VerbatimChar"/>
        </w:rPr>
        <w:t xml:space="preserve">           0.5.2      2021-08-25 [1] CRAN (R 4.0.5)</w:t>
      </w:r>
      <w:r>
        <w:br/>
      </w:r>
      <w:r>
        <w:rPr>
          <w:rStyle w:val="VerbatimChar"/>
        </w:rPr>
        <w:t xml:space="preserve">#&gt;  </w:t>
      </w:r>
      <w:proofErr w:type="spellStart"/>
      <w:r>
        <w:rPr>
          <w:rStyle w:val="VerbatimChar"/>
        </w:rPr>
        <w:t>httr</w:t>
      </w:r>
      <w:proofErr w:type="spellEnd"/>
      <w:r>
        <w:rPr>
          <w:rStyle w:val="VerbatimChar"/>
        </w:rPr>
        <w:t xml:space="preserve">                1.4.2      2020-07-20 [1] CRAN (R 4.0.5)</w:t>
      </w:r>
      <w:r>
        <w:br/>
      </w:r>
      <w:r>
        <w:rPr>
          <w:rStyle w:val="VerbatimChar"/>
        </w:rPr>
        <w:t xml:space="preserve">#&gt;  </w:t>
      </w:r>
      <w:proofErr w:type="spellStart"/>
      <w:r>
        <w:rPr>
          <w:rStyle w:val="VerbatimChar"/>
        </w:rPr>
        <w:t>kableExtra</w:t>
      </w:r>
      <w:proofErr w:type="spellEnd"/>
      <w:r>
        <w:rPr>
          <w:rStyle w:val="VerbatimChar"/>
        </w:rPr>
        <w:t xml:space="preserve">        * 1.3.4      2021-02-20 [1] CRAN (R 4.0.5)</w:t>
      </w:r>
      <w:r>
        <w:br/>
      </w:r>
      <w:r>
        <w:rPr>
          <w:rStyle w:val="VerbatimChar"/>
        </w:rPr>
        <w:t xml:space="preserve">#&gt;  </w:t>
      </w:r>
      <w:proofErr w:type="spellStart"/>
      <w:r>
        <w:rPr>
          <w:rStyle w:val="VerbatimChar"/>
        </w:rPr>
        <w:t>KernSmooth</w:t>
      </w:r>
      <w:proofErr w:type="spellEnd"/>
      <w:r>
        <w:rPr>
          <w:rStyle w:val="VerbatimChar"/>
        </w:rPr>
        <w:t xml:space="preserve">          2.23-20    2021-05-03 [1] CRAN (R 4.0.5)</w:t>
      </w:r>
      <w:r>
        <w:br/>
      </w:r>
      <w:r>
        <w:rPr>
          <w:rStyle w:val="VerbatimChar"/>
        </w:rPr>
        <w:t xml:space="preserve">#&gt;  </w:t>
      </w:r>
      <w:proofErr w:type="spellStart"/>
      <w:r>
        <w:rPr>
          <w:rStyle w:val="VerbatimChar"/>
        </w:rPr>
        <w:t>knitr</w:t>
      </w:r>
      <w:proofErr w:type="spellEnd"/>
      <w:r>
        <w:rPr>
          <w:rStyle w:val="VerbatimChar"/>
        </w:rPr>
        <w:t xml:space="preserve">               1.36       2021-09-29 [1] CRAN (R 4.0.5)</w:t>
      </w:r>
      <w:r>
        <w:br/>
      </w:r>
      <w:r>
        <w:rPr>
          <w:rStyle w:val="VerbatimChar"/>
        </w:rPr>
        <w:t>#&gt;  lattice             0.20-45    2021-09-22 [1] CRAN (R 4.0.5)</w:t>
      </w:r>
      <w:r>
        <w:br/>
      </w:r>
      <w:r>
        <w:rPr>
          <w:rStyle w:val="VerbatimChar"/>
        </w:rPr>
        <w:t>#&gt;  lifecycle           1.0.1      2021-09-24 [1] CRAN (R 4.0.5)</w:t>
      </w:r>
      <w:r>
        <w:br/>
      </w:r>
      <w:r>
        <w:rPr>
          <w:rStyle w:val="VerbatimChar"/>
        </w:rPr>
        <w:t xml:space="preserve">#&gt;  </w:t>
      </w:r>
      <w:proofErr w:type="spellStart"/>
      <w:r>
        <w:rPr>
          <w:rStyle w:val="VerbatimChar"/>
        </w:rPr>
        <w:t>magrittr</w:t>
      </w:r>
      <w:proofErr w:type="spellEnd"/>
      <w:r>
        <w:rPr>
          <w:rStyle w:val="VerbatimChar"/>
        </w:rPr>
        <w:t xml:space="preserve">            2.0.1      2020-11-17 [1] CRAN (R 4.0.5)</w:t>
      </w:r>
      <w:r>
        <w:br/>
      </w:r>
      <w:r>
        <w:rPr>
          <w:rStyle w:val="VerbatimChar"/>
        </w:rPr>
        <w:t xml:space="preserve">#&gt;  </w:t>
      </w:r>
      <w:proofErr w:type="spellStart"/>
      <w:r>
        <w:rPr>
          <w:rStyle w:val="VerbatimChar"/>
        </w:rPr>
        <w:t>memoise</w:t>
      </w:r>
      <w:proofErr w:type="spellEnd"/>
      <w:r>
        <w:rPr>
          <w:rStyle w:val="VerbatimChar"/>
        </w:rPr>
        <w:t xml:space="preserve">             2.0.1      2021-11-26 [1] CRAN (R 4.0.5)</w:t>
      </w:r>
      <w:r>
        <w:br/>
      </w:r>
      <w:r>
        <w:rPr>
          <w:rStyle w:val="VerbatimChar"/>
        </w:rPr>
        <w:t xml:space="preserve">#&gt;  </w:t>
      </w:r>
      <w:proofErr w:type="spellStart"/>
      <w:r>
        <w:rPr>
          <w:rStyle w:val="VerbatimChar"/>
        </w:rPr>
        <w:t>munsell</w:t>
      </w:r>
      <w:proofErr w:type="spellEnd"/>
      <w:r>
        <w:rPr>
          <w:rStyle w:val="VerbatimChar"/>
        </w:rPr>
        <w:t xml:space="preserve">             0.5.0.9000 2021-11-11 [1] </w:t>
      </w:r>
      <w:proofErr w:type="spellStart"/>
      <w:r>
        <w:rPr>
          <w:rStyle w:val="VerbatimChar"/>
        </w:rPr>
        <w:t>Github</w:t>
      </w:r>
      <w:proofErr w:type="spellEnd"/>
      <w:r>
        <w:rPr>
          <w:rStyle w:val="VerbatimChar"/>
        </w:rPr>
        <w:t xml:space="preserve"> (</w:t>
      </w:r>
      <w:proofErr w:type="spellStart"/>
      <w:r>
        <w:rPr>
          <w:rStyle w:val="VerbatimChar"/>
        </w:rPr>
        <w:t>cwickham</w:t>
      </w:r>
      <w:proofErr w:type="spellEnd"/>
      <w:r>
        <w:rPr>
          <w:rStyle w:val="VerbatimChar"/>
        </w:rPr>
        <w:t>/munsell@e539541)</w:t>
      </w:r>
      <w:r>
        <w:br/>
      </w:r>
      <w:r>
        <w:rPr>
          <w:rStyle w:val="VerbatimChar"/>
        </w:rPr>
        <w:t>#&gt;  officer             0.4.2      2022-03-23 [1] CRAN (R 4.0.5)</w:t>
      </w:r>
      <w:r>
        <w:br/>
      </w:r>
      <w:r>
        <w:rPr>
          <w:rStyle w:val="VerbatimChar"/>
        </w:rPr>
        <w:t>#&gt;  pillar              1.7.0      2022-02-01 [1] CRAN (R 4.0.5)</w:t>
      </w:r>
      <w:r>
        <w:br/>
      </w:r>
      <w:r>
        <w:rPr>
          <w:rStyle w:val="VerbatimChar"/>
        </w:rPr>
        <w:t xml:space="preserve">#&gt;  </w:t>
      </w:r>
      <w:proofErr w:type="spellStart"/>
      <w:r>
        <w:rPr>
          <w:rStyle w:val="VerbatimChar"/>
        </w:rPr>
        <w:t>pkgbuild</w:t>
      </w:r>
      <w:proofErr w:type="spellEnd"/>
      <w:r>
        <w:rPr>
          <w:rStyle w:val="VerbatimChar"/>
        </w:rPr>
        <w:t xml:space="preserve">            1.3.1      2021-12-20 [1] CRAN (R 4.0.5)</w:t>
      </w:r>
      <w:r>
        <w:br/>
      </w:r>
      <w:r>
        <w:rPr>
          <w:rStyle w:val="VerbatimChar"/>
        </w:rPr>
        <w:t xml:space="preserve">#&gt;  </w:t>
      </w:r>
      <w:proofErr w:type="spellStart"/>
      <w:r>
        <w:rPr>
          <w:rStyle w:val="VerbatimChar"/>
        </w:rPr>
        <w:t>pkgconfig</w:t>
      </w:r>
      <w:proofErr w:type="spellEnd"/>
      <w:r>
        <w:rPr>
          <w:rStyle w:val="VerbatimChar"/>
        </w:rPr>
        <w:t xml:space="preserve">           2.0.3      2019-09-22 [1] CRAN (R 4.0.5)</w:t>
      </w:r>
      <w:r>
        <w:br/>
      </w:r>
      <w:r>
        <w:rPr>
          <w:rStyle w:val="VerbatimChar"/>
        </w:rPr>
        <w:t xml:space="preserve">#&gt;  </w:t>
      </w:r>
      <w:proofErr w:type="spellStart"/>
      <w:r>
        <w:rPr>
          <w:rStyle w:val="VerbatimChar"/>
        </w:rPr>
        <w:t>pkgload</w:t>
      </w:r>
      <w:proofErr w:type="spellEnd"/>
      <w:r>
        <w:rPr>
          <w:rStyle w:val="VerbatimChar"/>
        </w:rPr>
        <w:t xml:space="preserve">             1.2.4      2021-11-30 [1] CRAN (R 4.0.5)</w:t>
      </w:r>
      <w:r>
        <w:br/>
      </w:r>
      <w:r>
        <w:rPr>
          <w:rStyle w:val="VerbatimChar"/>
        </w:rPr>
        <w:t xml:space="preserve">#&gt;  </w:t>
      </w:r>
      <w:proofErr w:type="spellStart"/>
      <w:r>
        <w:rPr>
          <w:rStyle w:val="VerbatimChar"/>
        </w:rPr>
        <w:t>prettyunits</w:t>
      </w:r>
      <w:proofErr w:type="spellEnd"/>
      <w:r>
        <w:rPr>
          <w:rStyle w:val="VerbatimChar"/>
        </w:rPr>
        <w:t xml:space="preserve">         1.1.1      2020-01-24 [1] CRAN (R 4.0.5)</w:t>
      </w:r>
      <w:r>
        <w:br/>
      </w:r>
      <w:r>
        <w:rPr>
          <w:rStyle w:val="VerbatimChar"/>
        </w:rPr>
        <w:t xml:space="preserve">#&gt;  </w:t>
      </w:r>
      <w:proofErr w:type="spellStart"/>
      <w:r>
        <w:rPr>
          <w:rStyle w:val="VerbatimChar"/>
        </w:rPr>
        <w:t>processx</w:t>
      </w:r>
      <w:proofErr w:type="spellEnd"/>
      <w:r>
        <w:rPr>
          <w:rStyle w:val="VerbatimChar"/>
        </w:rPr>
        <w:t xml:space="preserve">            3.5.2      2021-04-30 [1] CRAN (R 4.0.5)</w:t>
      </w:r>
      <w:r>
        <w:br/>
      </w:r>
      <w:r>
        <w:rPr>
          <w:rStyle w:val="VerbatimChar"/>
        </w:rPr>
        <w:t>#&gt;  proxy               0.4-26     2021-06-07 [1] CRAN (R 4.0.5)</w:t>
      </w:r>
      <w:r>
        <w:br/>
      </w:r>
      <w:r>
        <w:rPr>
          <w:rStyle w:val="VerbatimChar"/>
        </w:rPr>
        <w:t xml:space="preserve">#&gt;  </w:t>
      </w:r>
      <w:proofErr w:type="spellStart"/>
      <w:r>
        <w:rPr>
          <w:rStyle w:val="VerbatimChar"/>
        </w:rPr>
        <w:t>ps</w:t>
      </w:r>
      <w:proofErr w:type="spellEnd"/>
      <w:r>
        <w:rPr>
          <w:rStyle w:val="VerbatimChar"/>
        </w:rPr>
        <w:t xml:space="preserve">                  1.6.0      2021-02-28 [1] CRAN (R 4.0.5)</w:t>
      </w:r>
      <w:r>
        <w:br/>
      </w:r>
      <w:r>
        <w:rPr>
          <w:rStyle w:val="VerbatimChar"/>
        </w:rPr>
        <w:t xml:space="preserve">#&gt;  </w:t>
      </w:r>
      <w:proofErr w:type="spellStart"/>
      <w:r>
        <w:rPr>
          <w:rStyle w:val="VerbatimChar"/>
        </w:rPr>
        <w:t>purrr</w:t>
      </w:r>
      <w:proofErr w:type="spellEnd"/>
      <w:r>
        <w:rPr>
          <w:rStyle w:val="VerbatimChar"/>
        </w:rPr>
        <w:t xml:space="preserve">               0.3.4      2020-04-17 [1] CRAN (R 4.0.5)</w:t>
      </w:r>
      <w:r>
        <w:br/>
      </w:r>
      <w:r>
        <w:rPr>
          <w:rStyle w:val="VerbatimChar"/>
        </w:rPr>
        <w:t>#&gt;  R6                  2.5.1      2021-08-19 [1] CRAN (R 4.0.5)</w:t>
      </w:r>
      <w:r>
        <w:br/>
      </w:r>
      <w:r>
        <w:rPr>
          <w:rStyle w:val="VerbatimChar"/>
        </w:rPr>
        <w:t xml:space="preserve">#&gt;  </w:t>
      </w:r>
      <w:proofErr w:type="spellStart"/>
      <w:r>
        <w:rPr>
          <w:rStyle w:val="VerbatimChar"/>
        </w:rPr>
        <w:t>Rcpp</w:t>
      </w:r>
      <w:proofErr w:type="spellEnd"/>
      <w:r>
        <w:rPr>
          <w:rStyle w:val="VerbatimChar"/>
        </w:rPr>
        <w:t xml:space="preserve">                1.0.8.3    2022-03-17 [1] CRAN (R 4.0.5)</w:t>
      </w:r>
      <w:r>
        <w:br/>
      </w:r>
      <w:r>
        <w:rPr>
          <w:rStyle w:val="VerbatimChar"/>
        </w:rPr>
        <w:t xml:space="preserve">#&gt;  </w:t>
      </w:r>
      <w:proofErr w:type="spellStart"/>
      <w:r>
        <w:rPr>
          <w:rStyle w:val="VerbatimChar"/>
        </w:rPr>
        <w:t>readr</w:t>
      </w:r>
      <w:proofErr w:type="spellEnd"/>
      <w:r>
        <w:rPr>
          <w:rStyle w:val="VerbatimChar"/>
        </w:rPr>
        <w:t xml:space="preserve">             * 2.1.2      2022-01-30 [1] CRAN (R 4.0.5)</w:t>
      </w:r>
      <w:r>
        <w:br/>
      </w:r>
      <w:r>
        <w:rPr>
          <w:rStyle w:val="VerbatimChar"/>
        </w:rPr>
        <w:t>#&gt;  remotes             2.4.2      2021-11-30 [1] CRAN (R 4.0.5)</w:t>
      </w:r>
      <w:r>
        <w:br/>
      </w:r>
      <w:r>
        <w:rPr>
          <w:rStyle w:val="VerbatimChar"/>
        </w:rPr>
        <w:t xml:space="preserve">#&gt;  </w:t>
      </w:r>
      <w:proofErr w:type="spellStart"/>
      <w:r>
        <w:rPr>
          <w:rStyle w:val="VerbatimChar"/>
        </w:rPr>
        <w:t>rlang</w:t>
      </w:r>
      <w:proofErr w:type="spellEnd"/>
      <w:r>
        <w:rPr>
          <w:rStyle w:val="VerbatimChar"/>
        </w:rPr>
        <w:t xml:space="preserve">               1.0.2      2022-03-04 [1] CRAN (R 4.0.5)</w:t>
      </w:r>
      <w:r>
        <w:br/>
      </w:r>
      <w:r>
        <w:rPr>
          <w:rStyle w:val="VerbatimChar"/>
        </w:rPr>
        <w:t xml:space="preserve">#&gt;  </w:t>
      </w:r>
      <w:proofErr w:type="spellStart"/>
      <w:r>
        <w:rPr>
          <w:rStyle w:val="VerbatimChar"/>
        </w:rPr>
        <w:t>rmarkdown</w:t>
      </w:r>
      <w:proofErr w:type="spellEnd"/>
      <w:r>
        <w:rPr>
          <w:rStyle w:val="VerbatimChar"/>
        </w:rPr>
        <w:t xml:space="preserve">           2.13       2022-03-10 [1] CRAN (R 4.0.5)</w:t>
      </w:r>
      <w:r>
        <w:br/>
      </w:r>
      <w:r>
        <w:rPr>
          <w:rStyle w:val="VerbatimChar"/>
        </w:rPr>
        <w:t xml:space="preserve">#&gt;  </w:t>
      </w:r>
      <w:proofErr w:type="spellStart"/>
      <w:r>
        <w:rPr>
          <w:rStyle w:val="VerbatimChar"/>
        </w:rPr>
        <w:t>rnaturalearth</w:t>
      </w:r>
      <w:proofErr w:type="spellEnd"/>
      <w:r>
        <w:rPr>
          <w:rStyle w:val="VerbatimChar"/>
        </w:rPr>
        <w:t xml:space="preserve">     * 0.1.0      2017-03-21 [1] CRAN (R 4.0.5)</w:t>
      </w:r>
      <w:r>
        <w:br/>
      </w:r>
      <w:r>
        <w:rPr>
          <w:rStyle w:val="VerbatimChar"/>
        </w:rPr>
        <w:t xml:space="preserve">#&gt;  </w:t>
      </w:r>
      <w:proofErr w:type="spellStart"/>
      <w:r>
        <w:rPr>
          <w:rStyle w:val="VerbatimChar"/>
        </w:rPr>
        <w:t>rnaturalearthdata</w:t>
      </w:r>
      <w:proofErr w:type="spellEnd"/>
      <w:r>
        <w:rPr>
          <w:rStyle w:val="VerbatimChar"/>
        </w:rPr>
        <w:t xml:space="preserve"> * 0.1.0      2017-02-21 [1] CRAN (R 4.0.5)</w:t>
      </w:r>
      <w:r>
        <w:br/>
      </w:r>
      <w:r>
        <w:rPr>
          <w:rStyle w:val="VerbatimChar"/>
        </w:rPr>
        <w:t xml:space="preserve">#&gt;  </w:t>
      </w:r>
      <w:proofErr w:type="spellStart"/>
      <w:r>
        <w:rPr>
          <w:rStyle w:val="VerbatimChar"/>
        </w:rPr>
        <w:t>rprojroot</w:t>
      </w:r>
      <w:proofErr w:type="spellEnd"/>
      <w:r>
        <w:rPr>
          <w:rStyle w:val="VerbatimChar"/>
        </w:rPr>
        <w:t xml:space="preserve">           2.0.2      2020-11-15 [1] CRAN (R 4.0.5)</w:t>
      </w:r>
      <w:r>
        <w:br/>
      </w:r>
      <w:r>
        <w:rPr>
          <w:rStyle w:val="VerbatimChar"/>
        </w:rPr>
        <w:t xml:space="preserve">#&gt;  </w:t>
      </w:r>
      <w:proofErr w:type="spellStart"/>
      <w:r>
        <w:rPr>
          <w:rStyle w:val="VerbatimChar"/>
        </w:rPr>
        <w:t>rstudioapi</w:t>
      </w:r>
      <w:proofErr w:type="spellEnd"/>
      <w:r>
        <w:rPr>
          <w:rStyle w:val="VerbatimChar"/>
        </w:rPr>
        <w:t xml:space="preserve">          0.13       2020-11-12 [1] CRAN (R 4.0.5)</w:t>
      </w:r>
      <w:r>
        <w:br/>
      </w:r>
      <w:r>
        <w:rPr>
          <w:rStyle w:val="VerbatimChar"/>
        </w:rPr>
        <w:t xml:space="preserve">#&gt;  </w:t>
      </w:r>
      <w:proofErr w:type="spellStart"/>
      <w:r>
        <w:rPr>
          <w:rStyle w:val="VerbatimChar"/>
        </w:rPr>
        <w:t>rvest</w:t>
      </w:r>
      <w:proofErr w:type="spellEnd"/>
      <w:r>
        <w:rPr>
          <w:rStyle w:val="VerbatimChar"/>
        </w:rPr>
        <w:t xml:space="preserve">               1.0.2      2021-10-16 [1] CRAN (R 4.0.5)</w:t>
      </w:r>
      <w:r>
        <w:br/>
      </w:r>
      <w:r>
        <w:rPr>
          <w:rStyle w:val="VerbatimChar"/>
        </w:rPr>
        <w:t>#&gt;  scales              1.1.1      2020-05-11 [1] CRAN (R 4.0.5)</w:t>
      </w:r>
      <w:r>
        <w:br/>
      </w:r>
      <w:r>
        <w:rPr>
          <w:rStyle w:val="VerbatimChar"/>
        </w:rPr>
        <w:t xml:space="preserve">#&gt;  </w:t>
      </w:r>
      <w:proofErr w:type="spellStart"/>
      <w:r>
        <w:rPr>
          <w:rStyle w:val="VerbatimChar"/>
        </w:rPr>
        <w:t>sessioninfo</w:t>
      </w:r>
      <w:proofErr w:type="spellEnd"/>
      <w:r>
        <w:rPr>
          <w:rStyle w:val="VerbatimChar"/>
        </w:rPr>
        <w:t xml:space="preserve">         1.2.2      2021-12-06 [1] CRAN (R 4.0.5)</w:t>
      </w:r>
      <w:r>
        <w:br/>
      </w:r>
      <w:r>
        <w:rPr>
          <w:rStyle w:val="VerbatimChar"/>
        </w:rPr>
        <w:t>#&gt;  sf                * 1.0-7      2022-03-07 [1] CRAN (R 4.0.5)</w:t>
      </w:r>
      <w:r>
        <w:br/>
      </w:r>
      <w:r>
        <w:rPr>
          <w:rStyle w:val="VerbatimChar"/>
        </w:rPr>
        <w:t xml:space="preserve">#&gt;  </w:t>
      </w:r>
      <w:proofErr w:type="spellStart"/>
      <w:r>
        <w:rPr>
          <w:rStyle w:val="VerbatimChar"/>
        </w:rPr>
        <w:t>sp</w:t>
      </w:r>
      <w:proofErr w:type="spellEnd"/>
      <w:r>
        <w:rPr>
          <w:rStyle w:val="VerbatimChar"/>
        </w:rPr>
        <w:t xml:space="preserve">                  1.4-6      2021-11-14 [1] CRAN (R 4.0.5)</w:t>
      </w:r>
      <w:r>
        <w:br/>
      </w:r>
      <w:r>
        <w:rPr>
          <w:rStyle w:val="VerbatimChar"/>
        </w:rPr>
        <w:t xml:space="preserve">#&gt;  </w:t>
      </w:r>
      <w:proofErr w:type="spellStart"/>
      <w:r>
        <w:rPr>
          <w:rStyle w:val="VerbatimChar"/>
        </w:rPr>
        <w:t>stringi</w:t>
      </w:r>
      <w:proofErr w:type="spellEnd"/>
      <w:r>
        <w:rPr>
          <w:rStyle w:val="VerbatimChar"/>
        </w:rPr>
        <w:t xml:space="preserve">             1.7.6      2021-11-29 [1] CRAN (R 4.0.5)</w:t>
      </w:r>
      <w:r>
        <w:br/>
      </w:r>
      <w:r>
        <w:rPr>
          <w:rStyle w:val="VerbatimChar"/>
        </w:rPr>
        <w:t xml:space="preserve">#&gt;  </w:t>
      </w:r>
      <w:proofErr w:type="spellStart"/>
      <w:r>
        <w:rPr>
          <w:rStyle w:val="VerbatimChar"/>
        </w:rPr>
        <w:t>stringr</w:t>
      </w:r>
      <w:proofErr w:type="spellEnd"/>
      <w:r>
        <w:rPr>
          <w:rStyle w:val="VerbatimChar"/>
        </w:rPr>
        <w:t xml:space="preserve">             1.4.0      2019-02-10 [1] CRAN (R 4.0.5)</w:t>
      </w:r>
      <w:r>
        <w:br/>
      </w:r>
      <w:r>
        <w:rPr>
          <w:rStyle w:val="VerbatimChar"/>
        </w:rPr>
        <w:lastRenderedPageBreak/>
        <w:t xml:space="preserve">#&gt;  </w:t>
      </w:r>
      <w:proofErr w:type="spellStart"/>
      <w:r>
        <w:rPr>
          <w:rStyle w:val="VerbatimChar"/>
        </w:rPr>
        <w:t>svglite</w:t>
      </w:r>
      <w:proofErr w:type="spellEnd"/>
      <w:r>
        <w:rPr>
          <w:rStyle w:val="VerbatimChar"/>
        </w:rPr>
        <w:t xml:space="preserve">             2.1.0      2022-02-03 [1] CRAN (R 4.0.5)</w:t>
      </w:r>
      <w:r>
        <w:br/>
      </w:r>
      <w:r>
        <w:rPr>
          <w:rStyle w:val="VerbatimChar"/>
        </w:rPr>
        <w:t xml:space="preserve">#&gt;  </w:t>
      </w:r>
      <w:proofErr w:type="spellStart"/>
      <w:r>
        <w:rPr>
          <w:rStyle w:val="VerbatimChar"/>
        </w:rPr>
        <w:t>systemfonts</w:t>
      </w:r>
      <w:proofErr w:type="spellEnd"/>
      <w:r>
        <w:rPr>
          <w:rStyle w:val="VerbatimChar"/>
        </w:rPr>
        <w:t xml:space="preserve">         1.0.4      2022-02-11 [1] CRAN (R 4.0.5)</w:t>
      </w:r>
      <w:r>
        <w:br/>
      </w:r>
      <w:r>
        <w:rPr>
          <w:rStyle w:val="VerbatimChar"/>
        </w:rPr>
        <w:t xml:space="preserve">#&gt;  </w:t>
      </w:r>
      <w:proofErr w:type="spellStart"/>
      <w:r>
        <w:rPr>
          <w:rStyle w:val="VerbatimChar"/>
        </w:rPr>
        <w:t>testthat</w:t>
      </w:r>
      <w:proofErr w:type="spellEnd"/>
      <w:r>
        <w:rPr>
          <w:rStyle w:val="VerbatimChar"/>
        </w:rPr>
        <w:t xml:space="preserve">            3.1.2      2022-01-20 [1] CRAN (R 4.0.5)</w:t>
      </w:r>
      <w:r>
        <w:br/>
      </w:r>
      <w:r>
        <w:rPr>
          <w:rStyle w:val="VerbatimChar"/>
        </w:rPr>
        <w:t xml:space="preserve">#&gt;  </w:t>
      </w:r>
      <w:proofErr w:type="spellStart"/>
      <w:r>
        <w:rPr>
          <w:rStyle w:val="VerbatimChar"/>
        </w:rPr>
        <w:t>tibble</w:t>
      </w:r>
      <w:proofErr w:type="spellEnd"/>
      <w:r>
        <w:rPr>
          <w:rStyle w:val="VerbatimChar"/>
        </w:rPr>
        <w:t xml:space="preserve">              3.1.6      2021-11-07 [1] CRAN (R 4.0.5)</w:t>
      </w:r>
      <w:r>
        <w:br/>
      </w:r>
      <w:r>
        <w:rPr>
          <w:rStyle w:val="VerbatimChar"/>
        </w:rPr>
        <w:t xml:space="preserve">#&gt;  </w:t>
      </w:r>
      <w:proofErr w:type="spellStart"/>
      <w:r>
        <w:rPr>
          <w:rStyle w:val="VerbatimChar"/>
        </w:rPr>
        <w:t>tidyr</w:t>
      </w:r>
      <w:proofErr w:type="spellEnd"/>
      <w:r>
        <w:rPr>
          <w:rStyle w:val="VerbatimChar"/>
        </w:rPr>
        <w:t xml:space="preserve">             * 1.2.0      2022-02-01 [1] CRAN (R 4.0.5)</w:t>
      </w:r>
      <w:r>
        <w:br/>
      </w:r>
      <w:r>
        <w:rPr>
          <w:rStyle w:val="VerbatimChar"/>
        </w:rPr>
        <w:t xml:space="preserve">#&gt;  </w:t>
      </w:r>
      <w:proofErr w:type="spellStart"/>
      <w:r>
        <w:rPr>
          <w:rStyle w:val="VerbatimChar"/>
        </w:rPr>
        <w:t>tidyselect</w:t>
      </w:r>
      <w:proofErr w:type="spellEnd"/>
      <w:r>
        <w:rPr>
          <w:rStyle w:val="VerbatimChar"/>
        </w:rPr>
        <w:t xml:space="preserve">          1.1.2      2022-02-21 [1] CRAN (R 4.0.5)</w:t>
      </w:r>
      <w:r>
        <w:br/>
      </w:r>
      <w:r>
        <w:rPr>
          <w:rStyle w:val="VerbatimChar"/>
        </w:rPr>
        <w:t xml:space="preserve">#&gt;  </w:t>
      </w:r>
      <w:proofErr w:type="spellStart"/>
      <w:r>
        <w:rPr>
          <w:rStyle w:val="VerbatimChar"/>
        </w:rPr>
        <w:t>tzdb</w:t>
      </w:r>
      <w:proofErr w:type="spellEnd"/>
      <w:r>
        <w:rPr>
          <w:rStyle w:val="VerbatimChar"/>
        </w:rPr>
        <w:t xml:space="preserve">                0.2.0      2021-10-27 [1] CRAN (R 4.0.5)</w:t>
      </w:r>
      <w:r>
        <w:br/>
      </w:r>
      <w:r>
        <w:rPr>
          <w:rStyle w:val="VerbatimChar"/>
        </w:rPr>
        <w:t>#&gt;  units               0.8-0      2022-02-05 [1] CRAN (R 4.0.5)</w:t>
      </w:r>
      <w:r>
        <w:br/>
      </w:r>
      <w:r>
        <w:rPr>
          <w:rStyle w:val="VerbatimChar"/>
        </w:rPr>
        <w:t xml:space="preserve">#&gt;  </w:t>
      </w:r>
      <w:proofErr w:type="spellStart"/>
      <w:r>
        <w:rPr>
          <w:rStyle w:val="VerbatimChar"/>
        </w:rPr>
        <w:t>usethis</w:t>
      </w:r>
      <w:proofErr w:type="spellEnd"/>
      <w:r>
        <w:rPr>
          <w:rStyle w:val="VerbatimChar"/>
        </w:rPr>
        <w:t xml:space="preserve">             2.1.5      2021-12-09 [1] CRAN (R 4.0.5)</w:t>
      </w:r>
      <w:r>
        <w:br/>
      </w:r>
      <w:r>
        <w:rPr>
          <w:rStyle w:val="VerbatimChar"/>
        </w:rPr>
        <w:t>#&gt;  utf8                1.2.2      2021-07-24 [1] CRAN (R 4.0.5)</w:t>
      </w:r>
      <w:r>
        <w:br/>
      </w:r>
      <w:r>
        <w:rPr>
          <w:rStyle w:val="VerbatimChar"/>
        </w:rPr>
        <w:t xml:space="preserve">#&gt;  </w:t>
      </w:r>
      <w:proofErr w:type="spellStart"/>
      <w:r>
        <w:rPr>
          <w:rStyle w:val="VerbatimChar"/>
        </w:rPr>
        <w:t>uuid</w:t>
      </w:r>
      <w:proofErr w:type="spellEnd"/>
      <w:r>
        <w:rPr>
          <w:rStyle w:val="VerbatimChar"/>
        </w:rPr>
        <w:t xml:space="preserve">                1.0-4      2022-03-16 [1] CRAN (R 4.0.5)</w:t>
      </w:r>
      <w:r>
        <w:br/>
      </w:r>
      <w:r>
        <w:rPr>
          <w:rStyle w:val="VerbatimChar"/>
        </w:rPr>
        <w:t xml:space="preserve">#&gt;  </w:t>
      </w:r>
      <w:proofErr w:type="spellStart"/>
      <w:r>
        <w:rPr>
          <w:rStyle w:val="VerbatimChar"/>
        </w:rPr>
        <w:t>vctrs</w:t>
      </w:r>
      <w:proofErr w:type="spellEnd"/>
      <w:r>
        <w:rPr>
          <w:rStyle w:val="VerbatimChar"/>
        </w:rPr>
        <w:t xml:space="preserve">               0.3.8      2021-04-29 [1] CRAN (R 4.0.5)</w:t>
      </w:r>
      <w:r>
        <w:br/>
      </w:r>
      <w:r>
        <w:rPr>
          <w:rStyle w:val="VerbatimChar"/>
        </w:rPr>
        <w:t xml:space="preserve">#&gt;  </w:t>
      </w:r>
      <w:proofErr w:type="spellStart"/>
      <w:r>
        <w:rPr>
          <w:rStyle w:val="VerbatimChar"/>
        </w:rPr>
        <w:t>viridisLite</w:t>
      </w:r>
      <w:proofErr w:type="spellEnd"/>
      <w:r>
        <w:rPr>
          <w:rStyle w:val="VerbatimChar"/>
        </w:rPr>
        <w:t xml:space="preserve">         0.4.0      2021-04-13 [1] CRAN (R 4.0.5)</w:t>
      </w:r>
      <w:r>
        <w:br/>
      </w:r>
      <w:r>
        <w:rPr>
          <w:rStyle w:val="VerbatimChar"/>
        </w:rPr>
        <w:t>#&gt;  vroom               1.5.7      2021-11-30 [1] CRAN (R 4.0.5)</w:t>
      </w:r>
      <w:r>
        <w:br/>
      </w:r>
      <w:r>
        <w:rPr>
          <w:rStyle w:val="VerbatimChar"/>
        </w:rPr>
        <w:t xml:space="preserve">#&gt;  </w:t>
      </w:r>
      <w:proofErr w:type="spellStart"/>
      <w:r>
        <w:rPr>
          <w:rStyle w:val="VerbatimChar"/>
        </w:rPr>
        <w:t>webshot</w:t>
      </w:r>
      <w:proofErr w:type="spellEnd"/>
      <w:r>
        <w:rPr>
          <w:rStyle w:val="VerbatimChar"/>
        </w:rPr>
        <w:t xml:space="preserve">             0.5.2      2019-11-22 [1] CRAN (R 4.0.5)</w:t>
      </w:r>
      <w:r>
        <w:br/>
      </w:r>
      <w:r>
        <w:rPr>
          <w:rStyle w:val="VerbatimChar"/>
        </w:rPr>
        <w:t xml:space="preserve">#&gt;  </w:t>
      </w:r>
      <w:proofErr w:type="spellStart"/>
      <w:r>
        <w:rPr>
          <w:rStyle w:val="VerbatimChar"/>
        </w:rPr>
        <w:t>withr</w:t>
      </w:r>
      <w:proofErr w:type="spellEnd"/>
      <w:r>
        <w:rPr>
          <w:rStyle w:val="VerbatimChar"/>
        </w:rPr>
        <w:t xml:space="preserve">               2.5.0      2022-03-03 [1] CRAN (R 4.0.5)</w:t>
      </w:r>
      <w:r>
        <w:br/>
      </w:r>
      <w:r>
        <w:rPr>
          <w:rStyle w:val="VerbatimChar"/>
        </w:rPr>
        <w:t xml:space="preserve">#&gt;  </w:t>
      </w:r>
      <w:proofErr w:type="spellStart"/>
      <w:r>
        <w:rPr>
          <w:rStyle w:val="VerbatimChar"/>
        </w:rPr>
        <w:t>xfun</w:t>
      </w:r>
      <w:proofErr w:type="spellEnd"/>
      <w:r>
        <w:rPr>
          <w:rStyle w:val="VerbatimChar"/>
        </w:rPr>
        <w:t xml:space="preserve">                0.30       2022-03-02 [1] CRAN (R 4.0.5)</w:t>
      </w:r>
      <w:r>
        <w:br/>
      </w:r>
      <w:r>
        <w:rPr>
          <w:rStyle w:val="VerbatimChar"/>
        </w:rPr>
        <w:t>#&gt;  xml2                1.3.3      2021-11-30 [1] CRAN (R 4.0.5)</w:t>
      </w:r>
      <w:r>
        <w:br/>
      </w:r>
      <w:r>
        <w:rPr>
          <w:rStyle w:val="VerbatimChar"/>
        </w:rPr>
        <w:t xml:space="preserve">#&gt;  </w:t>
      </w:r>
      <w:proofErr w:type="spellStart"/>
      <w:r>
        <w:rPr>
          <w:rStyle w:val="VerbatimChar"/>
        </w:rPr>
        <w:t>yaml</w:t>
      </w:r>
      <w:proofErr w:type="spellEnd"/>
      <w:r>
        <w:rPr>
          <w:rStyle w:val="VerbatimChar"/>
        </w:rPr>
        <w:t xml:space="preserve">                2.2.1      2020-02-01 [1] CRAN (R 4.0.5)</w:t>
      </w:r>
      <w:r>
        <w:br/>
      </w:r>
      <w:r>
        <w:rPr>
          <w:rStyle w:val="VerbatimChar"/>
        </w:rPr>
        <w:t>#&gt;  zip                 2.2.0      2021-05-31 [1] CRAN (R 4.0.5)</w:t>
      </w:r>
      <w:r>
        <w:br/>
      </w:r>
      <w:r>
        <w:rPr>
          <w:rStyle w:val="VerbatimChar"/>
        </w:rPr>
        <w:t xml:space="preserve">#&gt; </w:t>
      </w:r>
      <w:r>
        <w:br/>
      </w:r>
      <w:r>
        <w:rPr>
          <w:rStyle w:val="VerbatimChar"/>
        </w:rPr>
        <w:t>#&gt;  [1] C:/Users/Meran/Documents/R/win-library/4.0</w:t>
      </w:r>
      <w:r>
        <w:br/>
      </w:r>
      <w:r>
        <w:rPr>
          <w:rStyle w:val="VerbatimChar"/>
        </w:rPr>
        <w:t>#&gt;  [2] C:/Program Files/R/R-4.0.4/library</w:t>
      </w:r>
      <w:r>
        <w:br/>
      </w:r>
      <w:r>
        <w:rPr>
          <w:rStyle w:val="VerbatimChar"/>
        </w:rPr>
        <w:t xml:space="preserve">#&gt; </w:t>
      </w:r>
      <w:r>
        <w:br/>
      </w:r>
      <w:r>
        <w:rPr>
          <w:rStyle w:val="VerbatimChar"/>
        </w:rPr>
        <w:t>#&gt; ------------------------------------------------------------------------------</w:t>
      </w:r>
    </w:p>
    <w:p w14:paraId="15363683" w14:textId="77777777" w:rsidR="00903E99" w:rsidRDefault="003445F4">
      <w:pPr>
        <w:pStyle w:val="FirstParagraph"/>
      </w:pPr>
      <w:r>
        <w:t>The current Git commit details are:</w:t>
      </w:r>
    </w:p>
    <w:p w14:paraId="5BD5EB7F" w14:textId="77777777" w:rsidR="00903E99" w:rsidRDefault="003445F4">
      <w:pPr>
        <w:pStyle w:val="SourceCode"/>
      </w:pPr>
      <w:r>
        <w:rPr>
          <w:rStyle w:val="VerbatimChar"/>
        </w:rPr>
        <w:t>#&gt; Local:    master C:/Users/Meran/Documents/workflows/article1</w:t>
      </w:r>
      <w:r>
        <w:br/>
      </w:r>
      <w:r>
        <w:rPr>
          <w:rStyle w:val="VerbatimChar"/>
        </w:rPr>
        <w:t>#&gt; Remote:   master @ origin (https://github.com/jbelmiro/article1.git)</w:t>
      </w:r>
      <w:r>
        <w:br/>
      </w:r>
      <w:r>
        <w:rPr>
          <w:rStyle w:val="VerbatimChar"/>
        </w:rPr>
        <w:t xml:space="preserve">#&gt; Head:  </w:t>
      </w:r>
      <w:proofErr w:type="gramStart"/>
      <w:r>
        <w:rPr>
          <w:rStyle w:val="VerbatimChar"/>
        </w:rPr>
        <w:t xml:space="preserve">   [</w:t>
      </w:r>
      <w:proofErr w:type="gramEnd"/>
      <w:r>
        <w:rPr>
          <w:rStyle w:val="VerbatimChar"/>
        </w:rPr>
        <w:t>ec61d28] 2022-05-18: - first knit test - Introduction progress</w:t>
      </w:r>
      <w:bookmarkEnd w:id="67"/>
      <w:bookmarkEnd w:id="68"/>
    </w:p>
    <w:sectPr w:rsidR="00903E99"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ão Miguel Mico Cascalheira" w:date="2022-09-19T22:23:00Z" w:initials="JMMC">
    <w:p w14:paraId="4960ACEE" w14:textId="77777777" w:rsidR="00A54D79" w:rsidRDefault="00A54D79">
      <w:pPr>
        <w:pStyle w:val="CommentText"/>
      </w:pPr>
      <w:r>
        <w:rPr>
          <w:rStyle w:val="CommentReference"/>
        </w:rPr>
        <w:annotationRef/>
      </w:r>
      <w:r>
        <w:t>GENERAL NOTES:</w:t>
      </w:r>
    </w:p>
    <w:p w14:paraId="1CD70506" w14:textId="77777777" w:rsidR="00A54D79" w:rsidRDefault="00A54D79">
      <w:pPr>
        <w:pStyle w:val="CommentText"/>
      </w:pPr>
    </w:p>
    <w:p w14:paraId="7FE8737E" w14:textId="77777777" w:rsidR="00A54D79" w:rsidRDefault="00A54D79">
      <w:pPr>
        <w:pStyle w:val="CommentText"/>
      </w:pPr>
      <w:r>
        <w:t>- very blend way of writing. It reads as you dumped a bunch of info into a document</w:t>
      </w:r>
    </w:p>
    <w:p w14:paraId="303A86E5" w14:textId="77777777" w:rsidR="00A54D79" w:rsidRDefault="00A54D79" w:rsidP="00520D96">
      <w:pPr>
        <w:pStyle w:val="CommentText"/>
      </w:pPr>
      <w:r>
        <w:t>- you should avoid as much as possible using names of towns in Algarve. Nobody knows where they are and they are not important. You should names only for specific outcrops and geographical references (east, north, etc.) for the rest.</w:t>
      </w:r>
    </w:p>
  </w:comment>
  <w:comment w:id="2" w:author="Xavier Terradas" w:date="2022-09-09T20:24:00Z" w:initials="Xavi">
    <w:p w14:paraId="5F5BE2E9" w14:textId="09DB21E2" w:rsidR="00F11A5C" w:rsidRDefault="00F11A5C">
      <w:pPr>
        <w:pStyle w:val="CommentText"/>
      </w:pPr>
      <w:r>
        <w:rPr>
          <w:rStyle w:val="CommentReference"/>
        </w:rPr>
        <w:annotationRef/>
      </w:r>
      <w:r>
        <w:t>I think that in this introduction a short paragraph remembering the importance of Algarve region for prehistoric studies should be added.</w:t>
      </w:r>
    </w:p>
  </w:comment>
  <w:comment w:id="3" w:author="Joana Filipa Neto Belmiro" w:date="2022-09-27T00:53:00Z" w:initials="JFNB">
    <w:p w14:paraId="04EB34DB" w14:textId="77777777" w:rsidR="007E252A" w:rsidRDefault="007E252A" w:rsidP="00995AB5">
      <w:pPr>
        <w:pStyle w:val="CommentText"/>
      </w:pPr>
      <w:r>
        <w:rPr>
          <w:rStyle w:val="CommentReference"/>
        </w:rPr>
        <w:annotationRef/>
      </w:r>
      <w:r>
        <w:t>Sorted further below.</w:t>
      </w:r>
    </w:p>
  </w:comment>
  <w:comment w:id="4" w:author="João Miguel Mico Cascalheira" w:date="2022-09-19T21:31:00Z" w:initials="JMMC">
    <w:p w14:paraId="385226FE" w14:textId="22E7BB37" w:rsidR="00432E76" w:rsidRDefault="00432E76" w:rsidP="003520D8">
      <w:pPr>
        <w:pStyle w:val="CommentText"/>
      </w:pPr>
      <w:r>
        <w:rPr>
          <w:rStyle w:val="CommentReference"/>
        </w:rPr>
        <w:annotationRef/>
      </w:r>
      <w:r>
        <w:t>Add Milena's paper or JQS volume</w:t>
      </w:r>
    </w:p>
  </w:comment>
  <w:comment w:id="5" w:author="Joana Filipa Neto Belmiro" w:date="2022-09-26T17:10:00Z" w:initials="JFNB">
    <w:p w14:paraId="0BEAC39B" w14:textId="77777777" w:rsidR="00995C3D" w:rsidRDefault="00995C3D" w:rsidP="00AD2B51">
      <w:pPr>
        <w:pStyle w:val="CommentText"/>
      </w:pPr>
      <w:r>
        <w:rPr>
          <w:rStyle w:val="CommentReference"/>
        </w:rPr>
        <w:annotationRef/>
      </w:r>
      <w:r>
        <w:t>Sorted.</w:t>
      </w:r>
    </w:p>
  </w:comment>
  <w:comment w:id="6" w:author="João Miguel Mico Cascalheira" w:date="2022-08-31T21:22:00Z" w:initials="JMMC">
    <w:p w14:paraId="38B5F38E" w14:textId="57A6E9C4" w:rsidR="00432E76" w:rsidRDefault="00432E76" w:rsidP="00432E76">
      <w:pPr>
        <w:pStyle w:val="CommentText"/>
      </w:pPr>
      <w:r>
        <w:rPr>
          <w:rStyle w:val="CommentReference"/>
        </w:rPr>
        <w:annotationRef/>
      </w:r>
      <w:r>
        <w:t>references</w:t>
      </w:r>
    </w:p>
  </w:comment>
  <w:comment w:id="7" w:author="Joana Filipa Neto Belmiro" w:date="2022-09-26T17:09:00Z" w:initials="JFNB">
    <w:p w14:paraId="34D1C1F3" w14:textId="77777777" w:rsidR="00995C3D" w:rsidRDefault="00995C3D" w:rsidP="00A6183E">
      <w:pPr>
        <w:pStyle w:val="CommentText"/>
      </w:pPr>
      <w:r>
        <w:rPr>
          <w:rStyle w:val="CommentReference"/>
        </w:rPr>
        <w:annotationRef/>
      </w:r>
      <w:r>
        <w:t>Sorted.</w:t>
      </w:r>
    </w:p>
  </w:comment>
  <w:comment w:id="8" w:author="João Miguel Mico Cascalheira" w:date="2022-09-19T21:32:00Z" w:initials="JMMC">
    <w:p w14:paraId="67C0F5E2" w14:textId="30342B4A" w:rsidR="00EC2050" w:rsidRDefault="00EC2050" w:rsidP="00EC2050">
      <w:pPr>
        <w:pStyle w:val="CommentText"/>
      </w:pPr>
      <w:r>
        <w:rPr>
          <w:rStyle w:val="CommentReference"/>
        </w:rPr>
        <w:annotationRef/>
      </w:r>
      <w:r>
        <w:t>References</w:t>
      </w:r>
    </w:p>
  </w:comment>
  <w:comment w:id="9" w:author="Joana Filipa Neto Belmiro" w:date="2022-09-26T17:10:00Z" w:initials="JFNB">
    <w:p w14:paraId="7AF1ED73" w14:textId="77777777" w:rsidR="00995C3D" w:rsidRDefault="00995C3D" w:rsidP="009F7C33">
      <w:pPr>
        <w:pStyle w:val="CommentText"/>
      </w:pPr>
      <w:r>
        <w:rPr>
          <w:rStyle w:val="CommentReference"/>
        </w:rPr>
        <w:annotationRef/>
      </w:r>
      <w:r>
        <w:t>Sorted.</w:t>
      </w:r>
    </w:p>
  </w:comment>
  <w:comment w:id="10" w:author="João Miguel Mico Cascalheira" w:date="2022-09-19T21:34:00Z" w:initials="JMMC">
    <w:p w14:paraId="70A5D290" w14:textId="2ECD9E7B" w:rsidR="00EC2050" w:rsidRDefault="00EC2050" w:rsidP="00EC2050">
      <w:pPr>
        <w:pStyle w:val="CommentText"/>
      </w:pPr>
      <w:r>
        <w:rPr>
          <w:rStyle w:val="CommentReference"/>
        </w:rPr>
        <w:annotationRef/>
      </w:r>
      <w:r>
        <w:t>Here you can develop the topic a little bit more if you wish</w:t>
      </w:r>
    </w:p>
  </w:comment>
  <w:comment w:id="11" w:author="Joana Filipa Neto Belmiro" w:date="2022-09-26T17:10:00Z" w:initials="JFNB">
    <w:p w14:paraId="2EBFCB59" w14:textId="77777777" w:rsidR="00995C3D" w:rsidRDefault="00995C3D" w:rsidP="009A7640">
      <w:pPr>
        <w:pStyle w:val="CommentText"/>
      </w:pPr>
      <w:r>
        <w:rPr>
          <w:rStyle w:val="CommentReference"/>
        </w:rPr>
        <w:annotationRef/>
      </w:r>
      <w:r>
        <w:t>Sorted.</w:t>
      </w:r>
    </w:p>
  </w:comment>
  <w:comment w:id="12" w:author="Xavier Terradas" w:date="2022-09-09T20:24:00Z" w:initials="Xavi">
    <w:p w14:paraId="418BC836" w14:textId="77777777" w:rsidR="00347E1C" w:rsidRPr="00F11A5C" w:rsidRDefault="00347E1C" w:rsidP="00347E1C">
      <w:pPr>
        <w:autoSpaceDE w:val="0"/>
        <w:autoSpaceDN w:val="0"/>
        <w:adjustRightInd w:val="0"/>
        <w:spacing w:after="0"/>
        <w:rPr>
          <w:lang w:val="en-GB"/>
        </w:rPr>
      </w:pPr>
      <w:r>
        <w:rPr>
          <w:rStyle w:val="CommentReference"/>
        </w:rPr>
        <w:annotationRef/>
      </w:r>
      <w:r w:rsidRPr="00F11A5C">
        <w:rPr>
          <w:rFonts w:ascii="AdvOT863180fb" w:hAnsi="AdvOT863180fb" w:cs="AdvOT863180fb"/>
          <w:sz w:val="27"/>
          <w:szCs w:val="27"/>
          <w:lang w:val="en-GB"/>
        </w:rPr>
        <w:t>Territory and abiotic resources between 33 and 15.6 ka at Vale Boi (SW</w:t>
      </w:r>
      <w:r>
        <w:rPr>
          <w:rFonts w:ascii="AdvOT863180fb" w:hAnsi="AdvOT863180fb" w:cs="AdvOT863180fb"/>
          <w:sz w:val="27"/>
          <w:szCs w:val="27"/>
          <w:lang w:val="en-GB"/>
        </w:rPr>
        <w:t xml:space="preserve"> </w:t>
      </w:r>
      <w:r w:rsidRPr="00F11A5C">
        <w:rPr>
          <w:rFonts w:ascii="AdvOT863180fb" w:hAnsi="AdvOT863180fb" w:cs="AdvOT863180fb"/>
          <w:sz w:val="27"/>
          <w:szCs w:val="27"/>
          <w:lang w:val="en-GB"/>
        </w:rPr>
        <w:t xml:space="preserve">Portugal). </w:t>
      </w:r>
      <w:r>
        <w:rPr>
          <w:rFonts w:ascii="AdvOT863180fb" w:hAnsi="AdvOT863180fb" w:cs="AdvOT863180fb"/>
          <w:sz w:val="27"/>
          <w:szCs w:val="27"/>
          <w:lang w:val="en-GB"/>
        </w:rPr>
        <w:t>Quaternari iinternational</w:t>
      </w:r>
    </w:p>
  </w:comment>
  <w:comment w:id="13" w:author="João Miguel Mico Cascalheira" w:date="2022-09-19T21:45:00Z" w:initials="JMMC">
    <w:p w14:paraId="45DF97FE" w14:textId="77777777" w:rsidR="00865A87" w:rsidRDefault="00865A87" w:rsidP="00861CA2">
      <w:pPr>
        <w:pStyle w:val="CommentText"/>
      </w:pPr>
      <w:r>
        <w:rPr>
          <w:rStyle w:val="CommentReference"/>
        </w:rPr>
        <w:annotationRef/>
      </w:r>
      <w:r>
        <w:t>These are some of the reasons that might be used for the passage above</w:t>
      </w:r>
    </w:p>
  </w:comment>
  <w:comment w:id="15" w:author="Xavier Terradas" w:date="2022-09-09T20:24:00Z" w:initials="Xavi">
    <w:p w14:paraId="3159E955" w14:textId="67DE6864" w:rsidR="00F11A5C" w:rsidRDefault="00F11A5C">
      <w:pPr>
        <w:pStyle w:val="CommentText"/>
      </w:pPr>
      <w:r>
        <w:rPr>
          <w:rStyle w:val="CommentReference"/>
        </w:rPr>
        <w:annotationRef/>
      </w:r>
      <w:r>
        <w:rPr>
          <w:rStyle w:val="q4iawc"/>
          <w:lang w:val="en"/>
        </w:rPr>
        <w:t>I propose to remove this section from the introduction and name it as 2 and, consequently, change the numbering of the rest of the sections.</w:t>
      </w:r>
    </w:p>
  </w:comment>
  <w:comment w:id="16" w:author="João Miguel Mico Cascalheira" w:date="2022-09-19T21:46:00Z" w:initials="JMMC">
    <w:p w14:paraId="54E36628" w14:textId="77777777" w:rsidR="00865A87" w:rsidRDefault="00865A87" w:rsidP="004A6251">
      <w:pPr>
        <w:pStyle w:val="CommentText"/>
      </w:pPr>
      <w:r>
        <w:rPr>
          <w:rStyle w:val="CommentReference"/>
        </w:rPr>
        <w:annotationRef/>
      </w:r>
      <w:r>
        <w:t>Agreed</w:t>
      </w:r>
    </w:p>
  </w:comment>
  <w:comment w:id="17" w:author="Joana Filipa Neto Belmiro" w:date="2022-09-21T16:18:00Z" w:initials="JFNB">
    <w:p w14:paraId="511277DE" w14:textId="77777777" w:rsidR="00B06ACA" w:rsidRDefault="00B06ACA" w:rsidP="00A763C0">
      <w:pPr>
        <w:pStyle w:val="CommentText"/>
      </w:pPr>
      <w:r>
        <w:rPr>
          <w:rStyle w:val="CommentReference"/>
        </w:rPr>
        <w:annotationRef/>
      </w:r>
      <w:r>
        <w:t>Solved.</w:t>
      </w:r>
    </w:p>
  </w:comment>
  <w:comment w:id="19" w:author="Joana Filipa Neto Belmiro" w:date="2022-09-26T10:38:00Z" w:initials="JFNB">
    <w:p w14:paraId="748F6759" w14:textId="77777777" w:rsidR="003E6A51" w:rsidRDefault="003E6A51" w:rsidP="00F33B5A">
      <w:pPr>
        <w:pStyle w:val="CommentText"/>
      </w:pPr>
      <w:r>
        <w:rPr>
          <w:rStyle w:val="CommentReference"/>
        </w:rPr>
        <w:annotationRef/>
      </w:r>
      <w:r>
        <w:t>Here I want to present the geomorphology and geology of the Algarve. This section is the basis to understand the territory and landscape and the complexity of chert outcrops.</w:t>
      </w:r>
    </w:p>
  </w:comment>
  <w:comment w:id="20" w:author="João Miguel Mico Cascalheira" w:date="2022-09-19T21:51:00Z" w:initials="JMMC">
    <w:p w14:paraId="2685AD5D" w14:textId="2B4AD61B" w:rsidR="008B2400" w:rsidRDefault="008B2400" w:rsidP="009177AD">
      <w:pPr>
        <w:pStyle w:val="CommentText"/>
      </w:pPr>
      <w:r>
        <w:rPr>
          <w:rStyle w:val="CommentReference"/>
        </w:rPr>
        <w:annotationRef/>
      </w:r>
      <w:r>
        <w:t>I would had something on the shape and size of region, as well as the fact that it is separated from Alentejo by a mountainous range.</w:t>
      </w:r>
    </w:p>
  </w:comment>
  <w:comment w:id="21" w:author="Joana Filipa Neto Belmiro" w:date="2022-09-21T16:18:00Z" w:initials="JFNB">
    <w:p w14:paraId="4ECFBB1D" w14:textId="77777777" w:rsidR="00B06ACA" w:rsidRDefault="00B06ACA" w:rsidP="00D26F9D">
      <w:pPr>
        <w:pStyle w:val="CommentText"/>
      </w:pPr>
      <w:r>
        <w:rPr>
          <w:rStyle w:val="CommentReference"/>
        </w:rPr>
        <w:annotationRef/>
      </w:r>
      <w:r>
        <w:t>Solved.</w:t>
      </w:r>
    </w:p>
  </w:comment>
  <w:comment w:id="22" w:author="Joana Filipa Neto Belmiro" w:date="2022-09-21T16:06:00Z" w:initials="JFNB">
    <w:p w14:paraId="41DD1467" w14:textId="0C82D6DF" w:rsidR="00254DE3" w:rsidRDefault="00254DE3" w:rsidP="000564AD">
      <w:pPr>
        <w:pStyle w:val="CommentText"/>
      </w:pPr>
      <w:r>
        <w:rPr>
          <w:rStyle w:val="CommentReference"/>
        </w:rPr>
        <w:annotationRef/>
      </w:r>
      <w:r>
        <w:t>Uncertain. Think about this.</w:t>
      </w:r>
    </w:p>
  </w:comment>
  <w:comment w:id="24" w:author="Joana Filipa Neto Belmiro" w:date="2022-09-23T16:36:00Z" w:initials="JFNB">
    <w:p w14:paraId="09620384" w14:textId="77777777" w:rsidR="005157C0" w:rsidRDefault="005157C0" w:rsidP="006D06D3">
      <w:pPr>
        <w:pStyle w:val="CommentText"/>
      </w:pPr>
      <w:r>
        <w:rPr>
          <w:rStyle w:val="CommentReference"/>
        </w:rPr>
        <w:annotationRef/>
      </w:r>
      <w:r>
        <w:t>Add a small paragraph about the formation of chert outcrops and how the Algarve basin applies.</w:t>
      </w:r>
    </w:p>
  </w:comment>
  <w:comment w:id="25" w:author="Joana Filipa Neto Belmiro" w:date="2022-09-26T10:42:00Z" w:initials="JFNB">
    <w:p w14:paraId="3B5AB56E" w14:textId="77777777" w:rsidR="000D6C86" w:rsidRDefault="000D6C86" w:rsidP="00823DDE">
      <w:pPr>
        <w:pStyle w:val="CommentText"/>
      </w:pPr>
      <w:r>
        <w:rPr>
          <w:rStyle w:val="CommentReference"/>
        </w:rPr>
        <w:annotationRef/>
      </w:r>
      <w:r>
        <w:t>Here I want to describe briefly the presence of chert in the territory, especially in the Jurassic limestones. Since I will be describing the outcrops in more detail in the following sections, I keep it simple. By mentioning the outcrops here, I want to give a full review of the landscape from a geological standpoint. This connects to the following section "Methodology" where I discuss that I review literature. Thus, there literature has been presented here.</w:t>
      </w:r>
    </w:p>
  </w:comment>
  <w:comment w:id="26" w:author="Joana Filipa Neto Belmiro" w:date="2022-09-25T23:00:00Z" w:initials="JFNB">
    <w:p w14:paraId="3718E724" w14:textId="24D38D1A" w:rsidR="00DC5000" w:rsidRDefault="00DC5000" w:rsidP="00F44279">
      <w:pPr>
        <w:pStyle w:val="CommentText"/>
      </w:pPr>
      <w:r>
        <w:rPr>
          <w:rStyle w:val="CommentReference"/>
        </w:rPr>
        <w:annotationRef/>
      </w:r>
      <w:r>
        <w:t>Check the table for the references in the geological maps and see if its different layers or just different references to the same chert layer.</w:t>
      </w:r>
    </w:p>
  </w:comment>
  <w:comment w:id="28" w:author="Joana Filipa Neto Belmiro" w:date="2022-09-28T00:52:00Z" w:initials="JFNB">
    <w:p w14:paraId="62028277" w14:textId="77777777" w:rsidR="00FD48C8" w:rsidRDefault="00FD48C8" w:rsidP="00F079E5">
      <w:pPr>
        <w:pStyle w:val="CommentText"/>
      </w:pPr>
      <w:r>
        <w:rPr>
          <w:rStyle w:val="CommentReference"/>
        </w:rPr>
        <w:annotationRef/>
      </w:r>
      <w:r>
        <w:t>Need to add the older refs to zotero. I am missing a lot of them but I wont add them by hand right now.</w:t>
      </w:r>
    </w:p>
  </w:comment>
  <w:comment w:id="29" w:author="João Miguel Mico Cascalheira" w:date="2022-09-19T22:10:00Z" w:initials="JMMC">
    <w:p w14:paraId="5121114E" w14:textId="2281BA54" w:rsidR="003434FF" w:rsidRDefault="003434FF" w:rsidP="003434FF">
      <w:pPr>
        <w:pStyle w:val="CommentText"/>
      </w:pPr>
      <w:r>
        <w:rPr>
          <w:rStyle w:val="CommentReference"/>
        </w:rPr>
        <w:annotationRef/>
      </w:r>
      <w:r>
        <w:t xml:space="preserve">This is not very scientific. You should record or cover the variability visible at the outcrop </w:t>
      </w:r>
    </w:p>
  </w:comment>
  <w:comment w:id="30" w:author="Joana Filipa Neto Belmiro" w:date="2022-09-28T00:19:00Z" w:initials="JFNB">
    <w:p w14:paraId="7CA1B9F2" w14:textId="77777777" w:rsidR="003434FF" w:rsidRDefault="003434FF" w:rsidP="003434FF">
      <w:pPr>
        <w:pStyle w:val="CommentText"/>
      </w:pPr>
      <w:r>
        <w:rPr>
          <w:rStyle w:val="CommentReference"/>
        </w:rPr>
        <w:annotationRef/>
      </w:r>
      <w:r>
        <w:t>Sorted.</w:t>
      </w:r>
    </w:p>
  </w:comment>
  <w:comment w:id="32" w:author="João Miguel Mico Cascalheira" w:date="2022-09-19T22:12:00Z" w:initials="JMMC">
    <w:p w14:paraId="109D11D0" w14:textId="77777777" w:rsidR="00CB1953" w:rsidRDefault="00CB1953" w:rsidP="00CB1953">
      <w:pPr>
        <w:pStyle w:val="CommentText"/>
      </w:pPr>
      <w:r>
        <w:rPr>
          <w:rStyle w:val="CommentReference"/>
        </w:rPr>
        <w:annotationRef/>
      </w:r>
      <w:r>
        <w:t>Csv is a file extension not a type of data</w:t>
      </w:r>
    </w:p>
  </w:comment>
  <w:comment w:id="33" w:author="Joana Filipa Neto Belmiro" w:date="2022-09-28T00:25:00Z" w:initials="JFNB">
    <w:p w14:paraId="3289CFA6" w14:textId="77777777" w:rsidR="001A7AC5" w:rsidRDefault="001A7AC5" w:rsidP="00DE1E7B">
      <w:pPr>
        <w:pStyle w:val="CommentText"/>
      </w:pPr>
      <w:r>
        <w:rPr>
          <w:rStyle w:val="CommentReference"/>
        </w:rPr>
        <w:annotationRef/>
      </w:r>
      <w:r>
        <w:t>Right right.</w:t>
      </w:r>
    </w:p>
  </w:comment>
  <w:comment w:id="34" w:author="Xavier Terradas" w:date="2022-09-09T20:24:00Z" w:initials="Xavi">
    <w:p w14:paraId="71FDAF1D" w14:textId="582A8494" w:rsidR="004A623D" w:rsidRDefault="004A623D" w:rsidP="004A623D">
      <w:pPr>
        <w:pStyle w:val="BodyText"/>
      </w:pPr>
      <w:r>
        <w:rPr>
          <w:rStyle w:val="CommentReference"/>
        </w:rPr>
        <w:annotationRef/>
      </w:r>
      <w:r>
        <w:t xml:space="preserve">I think a paragraph should be added here concerning the importance of multilayer approaches on the characterization of chert in order to discriminate some features in every type of chert in order to reconstruct its geological and geographical origin. There are many references that could be added here. If you want I can write a proposal. It is also important </w:t>
      </w:r>
      <w:r>
        <w:rPr>
          <w:rStyle w:val="q4iawc"/>
          <w:lang w:val="en"/>
        </w:rPr>
        <w:t>to insist that the techniques of analysis used must be adapted to the geological context, the problems of the study and the characteristics of the different types of chert.</w:t>
      </w:r>
    </w:p>
  </w:comment>
  <w:comment w:id="35" w:author="João Miguel Mico Cascalheira" w:date="2022-09-19T22:12:00Z" w:initials="JMMC">
    <w:p w14:paraId="75514FDB" w14:textId="77777777" w:rsidR="006E0FB3" w:rsidRDefault="006E0FB3" w:rsidP="00CC6B6F">
      <w:pPr>
        <w:pStyle w:val="CommentText"/>
      </w:pPr>
      <w:r>
        <w:rPr>
          <w:rStyle w:val="CommentReference"/>
        </w:rPr>
        <w:annotationRef/>
      </w:r>
      <w:r>
        <w:t>Agreed</w:t>
      </w:r>
    </w:p>
  </w:comment>
  <w:comment w:id="36" w:author="Joana Filipa Neto Belmiro" w:date="2022-09-27T22:12:00Z" w:initials="JFNB">
    <w:p w14:paraId="69DA5D36" w14:textId="77777777" w:rsidR="001108AE" w:rsidRDefault="001108AE" w:rsidP="00232C02">
      <w:pPr>
        <w:pStyle w:val="CommentText"/>
      </w:pPr>
      <w:r>
        <w:rPr>
          <w:rStyle w:val="CommentReference"/>
        </w:rPr>
        <w:annotationRef/>
      </w:r>
      <w:r>
        <w:t>Solved.</w:t>
      </w:r>
    </w:p>
  </w:comment>
  <w:comment w:id="38" w:author="Joana Filipa Neto Belmiro" w:date="2022-09-28T00:40:00Z" w:initials="JFNB">
    <w:p w14:paraId="182135B9" w14:textId="77777777" w:rsidR="007F0AD6" w:rsidRDefault="007F0AD6" w:rsidP="002F5F23">
      <w:pPr>
        <w:pStyle w:val="CommentText"/>
      </w:pPr>
      <w:r>
        <w:rPr>
          <w:rStyle w:val="CommentReference"/>
        </w:rPr>
        <w:annotationRef/>
      </w:r>
      <w:r>
        <w:t>Read this a bit better.</w:t>
      </w:r>
    </w:p>
  </w:comment>
  <w:comment w:id="39" w:author="Xavier Terradas" w:date="2022-09-09T20:24:00Z" w:initials="Xavi">
    <w:p w14:paraId="01E1E355" w14:textId="164C1D01" w:rsidR="0030186A" w:rsidRDefault="0030186A" w:rsidP="0030186A">
      <w:pPr>
        <w:autoSpaceDE w:val="0"/>
        <w:autoSpaceDN w:val="0"/>
        <w:adjustRightInd w:val="0"/>
        <w:spacing w:after="0"/>
      </w:pPr>
      <w:r>
        <w:rPr>
          <w:rStyle w:val="CommentReference"/>
        </w:rPr>
        <w:annotationRef/>
      </w:r>
      <w:r w:rsidRPr="0030186A">
        <w:rPr>
          <w:rFonts w:ascii="Times-Bold" w:hAnsi="Times-Bold" w:cs="Times-Bold"/>
          <w:b/>
          <w:bCs/>
          <w:sz w:val="22"/>
          <w:szCs w:val="22"/>
          <w:lang w:val="en-GB"/>
        </w:rPr>
        <w:t>I</w:t>
      </w:r>
      <w:r>
        <w:rPr>
          <w:rFonts w:ascii="Times-Bold" w:hAnsi="Times-Bold" w:cs="Times-Bold"/>
          <w:b/>
          <w:bCs/>
          <w:sz w:val="22"/>
          <w:szCs w:val="22"/>
          <w:lang w:val="en-GB"/>
        </w:rPr>
        <w:t>s the macroscopic classification of flint useful?... Archaeometry</w:t>
      </w:r>
    </w:p>
  </w:comment>
  <w:comment w:id="40" w:author="Joana Filipa Neto Belmiro" w:date="2022-09-28T00:41:00Z" w:initials="JFNB">
    <w:p w14:paraId="52E07710" w14:textId="77777777" w:rsidR="007F0AD6" w:rsidRDefault="007F0AD6" w:rsidP="00342290">
      <w:pPr>
        <w:pStyle w:val="CommentText"/>
      </w:pPr>
      <w:r>
        <w:rPr>
          <w:rStyle w:val="CommentReference"/>
        </w:rPr>
        <w:annotationRef/>
      </w:r>
      <w:r>
        <w:t>Sorted. Very important.</w:t>
      </w:r>
    </w:p>
  </w:comment>
  <w:comment w:id="41" w:author="Xavier Terradas" w:date="2022-09-09T20:24:00Z" w:initials="Xavi">
    <w:p w14:paraId="5CD18D05" w14:textId="5A1C17B6" w:rsidR="0030186A" w:rsidRDefault="0030186A">
      <w:pPr>
        <w:pStyle w:val="CommentText"/>
      </w:pPr>
      <w:r>
        <w:rPr>
          <w:rStyle w:val="CommentReference"/>
        </w:rPr>
        <w:annotationRef/>
      </w:r>
      <w:r>
        <w:t>It should be 30, isn’t it?</w:t>
      </w:r>
    </w:p>
  </w:comment>
  <w:comment w:id="42" w:author="Joana Filipa Neto Belmiro" w:date="2022-09-28T00:41:00Z" w:initials="JFNB">
    <w:p w14:paraId="2996153F" w14:textId="77777777" w:rsidR="007F0AD6" w:rsidRDefault="007F0AD6" w:rsidP="00491A54">
      <w:pPr>
        <w:pStyle w:val="CommentText"/>
      </w:pPr>
      <w:r>
        <w:rPr>
          <w:rStyle w:val="CommentReference"/>
        </w:rPr>
        <w:annotationRef/>
      </w:r>
      <w:r>
        <w:t>Sorted. I got the first number wrong.</w:t>
      </w:r>
    </w:p>
  </w:comment>
  <w:comment w:id="43" w:author="João Miguel Mico Cascalheira" w:date="2022-09-19T22:17:00Z" w:initials="JMMC">
    <w:p w14:paraId="5E3576B1" w14:textId="047B7F50" w:rsidR="006E0FB3" w:rsidRDefault="006E0FB3" w:rsidP="00AE7F08">
      <w:pPr>
        <w:pStyle w:val="CommentText"/>
      </w:pPr>
      <w:r>
        <w:rPr>
          <w:rStyle w:val="CommentReference"/>
        </w:rPr>
        <w:annotationRef/>
      </w:r>
      <w:r>
        <w:t>I think there's already a lot of stuff as SOM. You should choose at least one or two tables to present in this section.</w:t>
      </w:r>
    </w:p>
  </w:comment>
  <w:comment w:id="49" w:author="João Miguel Mico Cascalheira" w:date="2022-09-19T22:19:00Z" w:initials="JMMC">
    <w:p w14:paraId="4FAB7696" w14:textId="77777777" w:rsidR="006E0FB3" w:rsidRDefault="006E0FB3" w:rsidP="00C17257">
      <w:pPr>
        <w:pStyle w:val="CommentText"/>
      </w:pPr>
      <w:r>
        <w:rPr>
          <w:rStyle w:val="CommentReference"/>
        </w:rPr>
        <w:annotationRef/>
      </w:r>
      <w:r>
        <w:t>This is weird..but I guess nothing can be done with this numbers</w:t>
      </w:r>
    </w:p>
  </w:comment>
  <w:comment w:id="52" w:author="João Miguel Mico Cascalheira" w:date="2022-09-19T22:20:00Z" w:initials="JMMC">
    <w:p w14:paraId="37D5F894" w14:textId="77777777" w:rsidR="006E0FB3" w:rsidRDefault="006E0FB3" w:rsidP="00A91AF4">
      <w:pPr>
        <w:pStyle w:val="CommentText"/>
      </w:pPr>
      <w:r>
        <w:rPr>
          <w:rStyle w:val="CommentReference"/>
        </w:rPr>
        <w:annotationRef/>
      </w:r>
      <w:r>
        <w:t>Not scientific. Indicate the exact number</w:t>
      </w:r>
    </w:p>
  </w:comment>
  <w:comment w:id="53" w:author="Xavier Terradas" w:date="2022-09-09T20:24:00Z" w:initials="Xavi">
    <w:p w14:paraId="099483FC" w14:textId="25FBCF54" w:rsidR="0030186A" w:rsidRDefault="0030186A">
      <w:pPr>
        <w:pStyle w:val="CommentText"/>
      </w:pPr>
      <w:r>
        <w:rPr>
          <w:rStyle w:val="CommentReference"/>
        </w:rPr>
        <w:annotationRef/>
      </w:r>
      <w:r>
        <w:t>I thiind it would be better to describe the colour according to a Munsell Code. It’s the usual procedure in this type of descriptions. Have you a Munsell cart available in Faro?</w:t>
      </w:r>
    </w:p>
  </w:comment>
  <w:comment w:id="56" w:author="Xavier Terradas" w:date="2022-09-09T20:24:00Z" w:initials="Xavi">
    <w:p w14:paraId="736A7200" w14:textId="45700333" w:rsidR="0030186A" w:rsidRDefault="0030186A">
      <w:pPr>
        <w:pStyle w:val="CommentText"/>
      </w:pPr>
      <w:r>
        <w:rPr>
          <w:rStyle w:val="CommentReference"/>
        </w:rPr>
        <w:annotationRef/>
      </w:r>
      <w:r>
        <w:t>We could add a picture concerning some of these fossils</w:t>
      </w:r>
    </w:p>
  </w:comment>
  <w:comment w:id="59" w:author="Xavier Terradas" w:date="2022-09-09T20:24:00Z" w:initials="Xavi">
    <w:p w14:paraId="6F5A61DC" w14:textId="782E119A" w:rsidR="004F3586" w:rsidRDefault="004F3586">
      <w:pPr>
        <w:pStyle w:val="CommentText"/>
      </w:pPr>
      <w:r>
        <w:rPr>
          <w:rStyle w:val="CommentReference"/>
        </w:rPr>
        <w:annotationRef/>
      </w:r>
      <w:r>
        <w:t>I’m not sure this word (edges) is</w:t>
      </w:r>
      <w:r>
        <w:rPr>
          <w:rStyle w:val="q4iawc"/>
          <w:lang w:val="en"/>
        </w:rPr>
        <w:t xml:space="preserve"> the one that best describes this.</w:t>
      </w:r>
      <w:r>
        <w:rPr>
          <w:rStyle w:val="viiyi"/>
          <w:lang w:val="en"/>
        </w:rPr>
        <w:t xml:space="preserve"> </w:t>
      </w:r>
      <w:r>
        <w:rPr>
          <w:rStyle w:val="q4iawc"/>
          <w:lang w:val="en"/>
        </w:rPr>
        <w:t>Perhaps external cortex?</w:t>
      </w:r>
      <w:r>
        <w:rPr>
          <w:rStyle w:val="viiyi"/>
          <w:lang w:val="en"/>
        </w:rPr>
        <w:t xml:space="preserve"> </w:t>
      </w:r>
      <w:r>
        <w:rPr>
          <w:rStyle w:val="q4iawc"/>
          <w:lang w:val="en"/>
        </w:rPr>
        <w:t>peripheral areas?</w:t>
      </w:r>
    </w:p>
  </w:comment>
  <w:comment w:id="60" w:author="Xavier Terradas" w:date="2022-09-09T20:24:00Z" w:initials="Xavi">
    <w:p w14:paraId="3699DE67" w14:textId="3921C242" w:rsidR="004F3586" w:rsidRDefault="004F3586">
      <w:pPr>
        <w:pStyle w:val="CommentText"/>
      </w:pPr>
      <w:r>
        <w:rPr>
          <w:rStyle w:val="CommentReference"/>
        </w:rPr>
        <w:annotationRef/>
      </w:r>
      <w:r>
        <w:t>Add a figure</w:t>
      </w:r>
    </w:p>
  </w:comment>
  <w:comment w:id="61" w:author="Joana Filipa Neto Belmiro" w:date="2022-09-09T20:24:00Z" w:initials="JFNB">
    <w:p w14:paraId="39096FFF" w14:textId="77777777" w:rsidR="0002310C" w:rsidRDefault="0002310C" w:rsidP="007B0409">
      <w:pPr>
        <w:pStyle w:val="CommentText"/>
      </w:pPr>
      <w:r>
        <w:rPr>
          <w:rStyle w:val="CommentReference"/>
        </w:rPr>
        <w:annotationRef/>
      </w:r>
      <w:r>
        <w:t>Missing 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3A86E5" w15:done="0"/>
  <w15:commentEx w15:paraId="5F5BE2E9" w15:done="0"/>
  <w15:commentEx w15:paraId="04EB34DB" w15:paraIdParent="5F5BE2E9" w15:done="0"/>
  <w15:commentEx w15:paraId="385226FE" w15:done="0"/>
  <w15:commentEx w15:paraId="0BEAC39B" w15:paraIdParent="385226FE" w15:done="0"/>
  <w15:commentEx w15:paraId="38B5F38E" w15:done="0"/>
  <w15:commentEx w15:paraId="34D1C1F3" w15:paraIdParent="38B5F38E" w15:done="0"/>
  <w15:commentEx w15:paraId="67C0F5E2" w15:done="0"/>
  <w15:commentEx w15:paraId="7AF1ED73" w15:paraIdParent="67C0F5E2" w15:done="0"/>
  <w15:commentEx w15:paraId="70A5D290" w15:done="0"/>
  <w15:commentEx w15:paraId="2EBFCB59" w15:paraIdParent="70A5D290" w15:done="0"/>
  <w15:commentEx w15:paraId="418BC836" w15:done="0"/>
  <w15:commentEx w15:paraId="45DF97FE" w15:done="0"/>
  <w15:commentEx w15:paraId="3159E955" w15:done="0"/>
  <w15:commentEx w15:paraId="54E36628" w15:paraIdParent="3159E955" w15:done="0"/>
  <w15:commentEx w15:paraId="511277DE" w15:paraIdParent="3159E955" w15:done="0"/>
  <w15:commentEx w15:paraId="748F6759" w15:done="0"/>
  <w15:commentEx w15:paraId="2685AD5D" w15:done="0"/>
  <w15:commentEx w15:paraId="4ECFBB1D" w15:paraIdParent="2685AD5D" w15:done="0"/>
  <w15:commentEx w15:paraId="41DD1467" w15:done="0"/>
  <w15:commentEx w15:paraId="09620384" w15:done="0"/>
  <w15:commentEx w15:paraId="3B5AB56E" w15:done="0"/>
  <w15:commentEx w15:paraId="3718E724" w15:done="0"/>
  <w15:commentEx w15:paraId="62028277" w15:done="0"/>
  <w15:commentEx w15:paraId="5121114E" w15:done="0"/>
  <w15:commentEx w15:paraId="7CA1B9F2" w15:paraIdParent="5121114E" w15:done="0"/>
  <w15:commentEx w15:paraId="109D11D0" w15:done="0"/>
  <w15:commentEx w15:paraId="3289CFA6" w15:paraIdParent="109D11D0" w15:done="0"/>
  <w15:commentEx w15:paraId="71FDAF1D" w15:done="0"/>
  <w15:commentEx w15:paraId="75514FDB" w15:paraIdParent="71FDAF1D" w15:done="0"/>
  <w15:commentEx w15:paraId="69DA5D36" w15:paraIdParent="71FDAF1D" w15:done="0"/>
  <w15:commentEx w15:paraId="182135B9" w15:done="0"/>
  <w15:commentEx w15:paraId="01E1E355" w15:done="0"/>
  <w15:commentEx w15:paraId="52E07710" w15:paraIdParent="01E1E355" w15:done="0"/>
  <w15:commentEx w15:paraId="5CD18D05" w15:done="0"/>
  <w15:commentEx w15:paraId="2996153F" w15:paraIdParent="5CD18D05" w15:done="0"/>
  <w15:commentEx w15:paraId="5E3576B1" w15:done="0"/>
  <w15:commentEx w15:paraId="4FAB7696" w15:done="0"/>
  <w15:commentEx w15:paraId="37D5F894" w15:done="0"/>
  <w15:commentEx w15:paraId="099483FC" w15:done="0"/>
  <w15:commentEx w15:paraId="736A7200" w15:done="0"/>
  <w15:commentEx w15:paraId="6F5A61DC" w15:done="0"/>
  <w15:commentEx w15:paraId="3699DE67" w15:done="0"/>
  <w15:commentEx w15:paraId="39096F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36A72" w16cex:dateUtc="2022-09-19T21:23:00Z"/>
  <w16cex:commentExtensible w16cex:durableId="26DCC800" w16cex:dateUtc="2022-09-26T23:53:00Z"/>
  <w16cex:commentExtensible w16cex:durableId="26D35E22" w16cex:dateUtc="2022-09-19T20:31:00Z"/>
  <w16cex:commentExtensible w16cex:durableId="26DC5B82" w16cex:dateUtc="2022-09-26T16:10:00Z"/>
  <w16cex:commentExtensible w16cex:durableId="26BA4FA0" w16cex:dateUtc="2022-08-31T20:22:00Z"/>
  <w16cex:commentExtensible w16cex:durableId="26DC5B65" w16cex:dateUtc="2022-09-26T16:09:00Z"/>
  <w16cex:commentExtensible w16cex:durableId="26D35E68" w16cex:dateUtc="2022-09-19T20:32:00Z"/>
  <w16cex:commentExtensible w16cex:durableId="26DC5B6A" w16cex:dateUtc="2022-09-26T16:10:00Z"/>
  <w16cex:commentExtensible w16cex:durableId="26D35EE2" w16cex:dateUtc="2022-09-19T20:34:00Z"/>
  <w16cex:commentExtensible w16cex:durableId="26DC5B8D" w16cex:dateUtc="2022-09-26T16:10:00Z"/>
  <w16cex:commentExtensible w16cex:durableId="26D36193" w16cex:dateUtc="2022-09-19T20:45:00Z"/>
  <w16cex:commentExtensible w16cex:durableId="26D361BF" w16cex:dateUtc="2022-09-19T20:46:00Z"/>
  <w16cex:commentExtensible w16cex:durableId="26D5B7F1" w16cex:dateUtc="2022-09-21T15:18:00Z"/>
  <w16cex:commentExtensible w16cex:durableId="26DBFF88" w16cex:dateUtc="2022-09-26T09:38:00Z"/>
  <w16cex:commentExtensible w16cex:durableId="26D362EA" w16cex:dateUtc="2022-09-19T20:51:00Z"/>
  <w16cex:commentExtensible w16cex:durableId="26D5B7D5" w16cex:dateUtc="2022-09-21T15:18:00Z"/>
  <w16cex:commentExtensible w16cex:durableId="26D5B4E8" w16cex:dateUtc="2022-09-21T15:06:00Z"/>
  <w16cex:commentExtensible w16cex:durableId="26D85F13" w16cex:dateUtc="2022-09-23T15:36:00Z"/>
  <w16cex:commentExtensible w16cex:durableId="26DC008E" w16cex:dateUtc="2022-09-26T09:42:00Z"/>
  <w16cex:commentExtensible w16cex:durableId="26DB5C0D" w16cex:dateUtc="2022-09-25T22:00:00Z"/>
  <w16cex:commentExtensible w16cex:durableId="26DE1940" w16cex:dateUtc="2022-09-27T23:52:00Z"/>
  <w16cex:commentExtensible w16cex:durableId="26D3676B" w16cex:dateUtc="2022-09-19T21:10:00Z"/>
  <w16cex:commentExtensible w16cex:durableId="26DE1189" w16cex:dateUtc="2022-09-27T23:19:00Z"/>
  <w16cex:commentExtensible w16cex:durableId="26D367B8" w16cex:dateUtc="2022-09-19T21:12:00Z"/>
  <w16cex:commentExtensible w16cex:durableId="26DE12E1" w16cex:dateUtc="2022-09-27T23:25:00Z"/>
  <w16cex:commentExtensible w16cex:durableId="26D367E5" w16cex:dateUtc="2022-09-19T21:12:00Z"/>
  <w16cex:commentExtensible w16cex:durableId="26DDF3CB" w16cex:dateUtc="2022-09-27T21:12:00Z"/>
  <w16cex:commentExtensible w16cex:durableId="26DE166D" w16cex:dateUtc="2022-09-27T23:40:00Z"/>
  <w16cex:commentExtensible w16cex:durableId="26DE16B7" w16cex:dateUtc="2022-09-27T23:41:00Z"/>
  <w16cex:commentExtensible w16cex:durableId="26DE16CB" w16cex:dateUtc="2022-09-27T23:41:00Z"/>
  <w16cex:commentExtensible w16cex:durableId="26D3690B" w16cex:dateUtc="2022-09-19T21:17:00Z"/>
  <w16cex:commentExtensible w16cex:durableId="26D3698C" w16cex:dateUtc="2022-09-19T21:19:00Z"/>
  <w16cex:commentExtensible w16cex:durableId="26D369A7" w16cex:dateUtc="2022-09-19T21:20:00Z"/>
  <w16cex:commentExtensible w16cex:durableId="26B9FFAB" w16cex:dateUtc="2022-08-31T14: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3A86E5" w16cid:durableId="26D36A72"/>
  <w16cid:commentId w16cid:paraId="5F5BE2E9" w16cid:durableId="26D35D53"/>
  <w16cid:commentId w16cid:paraId="04EB34DB" w16cid:durableId="26DCC800"/>
  <w16cid:commentId w16cid:paraId="385226FE" w16cid:durableId="26D35E22"/>
  <w16cid:commentId w16cid:paraId="0BEAC39B" w16cid:durableId="26DC5B82"/>
  <w16cid:commentId w16cid:paraId="38B5F38E" w16cid:durableId="26BA4FA0"/>
  <w16cid:commentId w16cid:paraId="34D1C1F3" w16cid:durableId="26DC5B65"/>
  <w16cid:commentId w16cid:paraId="67C0F5E2" w16cid:durableId="26D35E68"/>
  <w16cid:commentId w16cid:paraId="7AF1ED73" w16cid:durableId="26DC5B6A"/>
  <w16cid:commentId w16cid:paraId="70A5D290" w16cid:durableId="26D35EE2"/>
  <w16cid:commentId w16cid:paraId="2EBFCB59" w16cid:durableId="26DC5B8D"/>
  <w16cid:commentId w16cid:paraId="418BC836" w16cid:durableId="26D35D5A"/>
  <w16cid:commentId w16cid:paraId="45DF97FE" w16cid:durableId="26D36193"/>
  <w16cid:commentId w16cid:paraId="3159E955" w16cid:durableId="26D35D5B"/>
  <w16cid:commentId w16cid:paraId="54E36628" w16cid:durableId="26D361BF"/>
  <w16cid:commentId w16cid:paraId="511277DE" w16cid:durableId="26D5B7F1"/>
  <w16cid:commentId w16cid:paraId="748F6759" w16cid:durableId="26DBFF88"/>
  <w16cid:commentId w16cid:paraId="2685AD5D" w16cid:durableId="26D362EA"/>
  <w16cid:commentId w16cid:paraId="4ECFBB1D" w16cid:durableId="26D5B7D5"/>
  <w16cid:commentId w16cid:paraId="41DD1467" w16cid:durableId="26D5B4E8"/>
  <w16cid:commentId w16cid:paraId="09620384" w16cid:durableId="26D85F13"/>
  <w16cid:commentId w16cid:paraId="3B5AB56E" w16cid:durableId="26DC008E"/>
  <w16cid:commentId w16cid:paraId="3718E724" w16cid:durableId="26DB5C0D"/>
  <w16cid:commentId w16cid:paraId="62028277" w16cid:durableId="26DE1940"/>
  <w16cid:commentId w16cid:paraId="5121114E" w16cid:durableId="26D3676B"/>
  <w16cid:commentId w16cid:paraId="7CA1B9F2" w16cid:durableId="26DE1189"/>
  <w16cid:commentId w16cid:paraId="109D11D0" w16cid:durableId="26D367B8"/>
  <w16cid:commentId w16cid:paraId="3289CFA6" w16cid:durableId="26DE12E1"/>
  <w16cid:commentId w16cid:paraId="71FDAF1D" w16cid:durableId="26D35D5D"/>
  <w16cid:commentId w16cid:paraId="75514FDB" w16cid:durableId="26D367E5"/>
  <w16cid:commentId w16cid:paraId="69DA5D36" w16cid:durableId="26DDF3CB"/>
  <w16cid:commentId w16cid:paraId="182135B9" w16cid:durableId="26DE166D"/>
  <w16cid:commentId w16cid:paraId="01E1E355" w16cid:durableId="26D35D5E"/>
  <w16cid:commentId w16cid:paraId="52E07710" w16cid:durableId="26DE16B7"/>
  <w16cid:commentId w16cid:paraId="5CD18D05" w16cid:durableId="26D35D5F"/>
  <w16cid:commentId w16cid:paraId="2996153F" w16cid:durableId="26DE16CB"/>
  <w16cid:commentId w16cid:paraId="5E3576B1" w16cid:durableId="26D3690B"/>
  <w16cid:commentId w16cid:paraId="4FAB7696" w16cid:durableId="26D3698C"/>
  <w16cid:commentId w16cid:paraId="37D5F894" w16cid:durableId="26D369A7"/>
  <w16cid:commentId w16cid:paraId="099483FC" w16cid:durableId="26D35D60"/>
  <w16cid:commentId w16cid:paraId="736A7200" w16cid:durableId="26D35D61"/>
  <w16cid:commentId w16cid:paraId="6F5A61DC" w16cid:durableId="26D35D62"/>
  <w16cid:commentId w16cid:paraId="3699DE67" w16cid:durableId="26D35D63"/>
  <w16cid:commentId w16cid:paraId="39096FFF" w16cid:durableId="26B9FF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A4866" w14:textId="77777777" w:rsidR="00BF757D" w:rsidRDefault="00BF757D">
      <w:pPr>
        <w:spacing w:after="0"/>
      </w:pPr>
      <w:r>
        <w:separator/>
      </w:r>
    </w:p>
  </w:endnote>
  <w:endnote w:type="continuationSeparator" w:id="0">
    <w:p w14:paraId="2131147F" w14:textId="77777777" w:rsidR="00BF757D" w:rsidRDefault="00BF75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vOT863180fb">
    <w:altName w:val="Cambria"/>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A8D69" w14:textId="77777777" w:rsidR="00BF757D" w:rsidRDefault="00BF757D">
      <w:r>
        <w:separator/>
      </w:r>
    </w:p>
  </w:footnote>
  <w:footnote w:type="continuationSeparator" w:id="0">
    <w:p w14:paraId="5AE87BA8" w14:textId="77777777" w:rsidR="00BF757D" w:rsidRDefault="00BF75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000A990"/>
    <w:multiLevelType w:val="multilevel"/>
    <w:tmpl w:val="530C46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42975205">
    <w:abstractNumId w:val="2"/>
  </w:num>
  <w:num w:numId="2" w16cid:durableId="1830438980">
    <w:abstractNumId w:val="1"/>
  </w:num>
  <w:num w:numId="3" w16cid:durableId="80101181">
    <w:abstractNumId w:val="0"/>
  </w:num>
  <w:num w:numId="4" w16cid:durableId="44697031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ão Miguel Mico Cascalheira">
    <w15:presenceInfo w15:providerId="None" w15:userId="João Miguel Mico Cascalheira"/>
  </w15:person>
  <w15:person w15:author="Joana Filipa Neto Belmiro">
    <w15:presenceInfo w15:providerId="None" w15:userId="Joana Filipa Neto Belmi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CwNDEzsjA2MDKxNDJS0lEKTi0uzszPAykwrAUAty5mwSwAAAA="/>
  </w:docVars>
  <w:rsids>
    <w:rsidRoot w:val="00903E99"/>
    <w:rsid w:val="00010E09"/>
    <w:rsid w:val="0002310C"/>
    <w:rsid w:val="000320B7"/>
    <w:rsid w:val="00051262"/>
    <w:rsid w:val="00052E8E"/>
    <w:rsid w:val="00055B4E"/>
    <w:rsid w:val="00072D8D"/>
    <w:rsid w:val="000763D4"/>
    <w:rsid w:val="00077E4E"/>
    <w:rsid w:val="000A52DC"/>
    <w:rsid w:val="000A5EE4"/>
    <w:rsid w:val="000B3228"/>
    <w:rsid w:val="000B7D2C"/>
    <w:rsid w:val="000D07FB"/>
    <w:rsid w:val="000D2EAD"/>
    <w:rsid w:val="000D6C86"/>
    <w:rsid w:val="00110464"/>
    <w:rsid w:val="001108AE"/>
    <w:rsid w:val="00134A99"/>
    <w:rsid w:val="00173116"/>
    <w:rsid w:val="00174B3C"/>
    <w:rsid w:val="00176461"/>
    <w:rsid w:val="00197A46"/>
    <w:rsid w:val="001A7AC5"/>
    <w:rsid w:val="001C2873"/>
    <w:rsid w:val="001C4E9C"/>
    <w:rsid w:val="001F1DA5"/>
    <w:rsid w:val="00200FC2"/>
    <w:rsid w:val="00230A31"/>
    <w:rsid w:val="0023777C"/>
    <w:rsid w:val="00250315"/>
    <w:rsid w:val="00254DE3"/>
    <w:rsid w:val="00284443"/>
    <w:rsid w:val="00284F54"/>
    <w:rsid w:val="00293A99"/>
    <w:rsid w:val="002B696F"/>
    <w:rsid w:val="002C52A1"/>
    <w:rsid w:val="002D1D05"/>
    <w:rsid w:val="002E2365"/>
    <w:rsid w:val="002E4557"/>
    <w:rsid w:val="002E6E9C"/>
    <w:rsid w:val="002E76EA"/>
    <w:rsid w:val="0030186A"/>
    <w:rsid w:val="00316244"/>
    <w:rsid w:val="003434FF"/>
    <w:rsid w:val="003445F4"/>
    <w:rsid w:val="00347E1C"/>
    <w:rsid w:val="00364E72"/>
    <w:rsid w:val="00390AF4"/>
    <w:rsid w:val="003970FC"/>
    <w:rsid w:val="003A2738"/>
    <w:rsid w:val="003C745D"/>
    <w:rsid w:val="003D2111"/>
    <w:rsid w:val="003E6A51"/>
    <w:rsid w:val="00432E76"/>
    <w:rsid w:val="004708C2"/>
    <w:rsid w:val="00476CE6"/>
    <w:rsid w:val="004A623D"/>
    <w:rsid w:val="004B1905"/>
    <w:rsid w:val="004C4729"/>
    <w:rsid w:val="004E7EDF"/>
    <w:rsid w:val="004F057C"/>
    <w:rsid w:val="004F3586"/>
    <w:rsid w:val="005157C0"/>
    <w:rsid w:val="0052262D"/>
    <w:rsid w:val="00522641"/>
    <w:rsid w:val="005368E1"/>
    <w:rsid w:val="00546252"/>
    <w:rsid w:val="00570D0C"/>
    <w:rsid w:val="00571F0C"/>
    <w:rsid w:val="005769DB"/>
    <w:rsid w:val="00576FB3"/>
    <w:rsid w:val="005C7F40"/>
    <w:rsid w:val="005D1C56"/>
    <w:rsid w:val="00610A49"/>
    <w:rsid w:val="00624208"/>
    <w:rsid w:val="00625906"/>
    <w:rsid w:val="00636108"/>
    <w:rsid w:val="00656794"/>
    <w:rsid w:val="00670861"/>
    <w:rsid w:val="006738D3"/>
    <w:rsid w:val="0068346C"/>
    <w:rsid w:val="0068421A"/>
    <w:rsid w:val="006B7331"/>
    <w:rsid w:val="006E0FB3"/>
    <w:rsid w:val="007061B4"/>
    <w:rsid w:val="0074772A"/>
    <w:rsid w:val="007543BF"/>
    <w:rsid w:val="00783E6B"/>
    <w:rsid w:val="007A63E2"/>
    <w:rsid w:val="007C7CA6"/>
    <w:rsid w:val="007D5AC8"/>
    <w:rsid w:val="007E07DC"/>
    <w:rsid w:val="007E252A"/>
    <w:rsid w:val="007E6FC2"/>
    <w:rsid w:val="007F0AD6"/>
    <w:rsid w:val="00810BF5"/>
    <w:rsid w:val="00821435"/>
    <w:rsid w:val="00822858"/>
    <w:rsid w:val="00834A94"/>
    <w:rsid w:val="008354D9"/>
    <w:rsid w:val="00835A44"/>
    <w:rsid w:val="00846FC8"/>
    <w:rsid w:val="00861805"/>
    <w:rsid w:val="00865A87"/>
    <w:rsid w:val="00867F94"/>
    <w:rsid w:val="00872AE9"/>
    <w:rsid w:val="008A2214"/>
    <w:rsid w:val="008A53CC"/>
    <w:rsid w:val="008B2400"/>
    <w:rsid w:val="008C32BA"/>
    <w:rsid w:val="008C7EA7"/>
    <w:rsid w:val="008E48BA"/>
    <w:rsid w:val="00903E99"/>
    <w:rsid w:val="00912D18"/>
    <w:rsid w:val="00995C3D"/>
    <w:rsid w:val="009A0116"/>
    <w:rsid w:val="009B4687"/>
    <w:rsid w:val="009F6D16"/>
    <w:rsid w:val="00A224DC"/>
    <w:rsid w:val="00A2762C"/>
    <w:rsid w:val="00A27A9C"/>
    <w:rsid w:val="00A54D79"/>
    <w:rsid w:val="00A56A6C"/>
    <w:rsid w:val="00A622BE"/>
    <w:rsid w:val="00A63ECA"/>
    <w:rsid w:val="00A90BD2"/>
    <w:rsid w:val="00A91382"/>
    <w:rsid w:val="00AD7B58"/>
    <w:rsid w:val="00AE0DEE"/>
    <w:rsid w:val="00B02C44"/>
    <w:rsid w:val="00B06ACA"/>
    <w:rsid w:val="00B11A9B"/>
    <w:rsid w:val="00B20553"/>
    <w:rsid w:val="00B272E5"/>
    <w:rsid w:val="00B543B5"/>
    <w:rsid w:val="00B6011D"/>
    <w:rsid w:val="00B779CF"/>
    <w:rsid w:val="00B83343"/>
    <w:rsid w:val="00B8723A"/>
    <w:rsid w:val="00B87281"/>
    <w:rsid w:val="00BD7787"/>
    <w:rsid w:val="00BF0801"/>
    <w:rsid w:val="00BF757D"/>
    <w:rsid w:val="00C10683"/>
    <w:rsid w:val="00C21EC7"/>
    <w:rsid w:val="00C23790"/>
    <w:rsid w:val="00C30F31"/>
    <w:rsid w:val="00C930CE"/>
    <w:rsid w:val="00CB1953"/>
    <w:rsid w:val="00CE555B"/>
    <w:rsid w:val="00CE713E"/>
    <w:rsid w:val="00D2523A"/>
    <w:rsid w:val="00D4635E"/>
    <w:rsid w:val="00DC3926"/>
    <w:rsid w:val="00DC5000"/>
    <w:rsid w:val="00DD00FB"/>
    <w:rsid w:val="00DE5A6F"/>
    <w:rsid w:val="00DE5F28"/>
    <w:rsid w:val="00DF0AF7"/>
    <w:rsid w:val="00E17533"/>
    <w:rsid w:val="00E7128E"/>
    <w:rsid w:val="00E7359C"/>
    <w:rsid w:val="00E77963"/>
    <w:rsid w:val="00E813E1"/>
    <w:rsid w:val="00E85F90"/>
    <w:rsid w:val="00E91490"/>
    <w:rsid w:val="00E95CE5"/>
    <w:rsid w:val="00EC2050"/>
    <w:rsid w:val="00EE18EA"/>
    <w:rsid w:val="00EE6717"/>
    <w:rsid w:val="00EE6A52"/>
    <w:rsid w:val="00F1110F"/>
    <w:rsid w:val="00F11A5C"/>
    <w:rsid w:val="00F34F83"/>
    <w:rsid w:val="00F40432"/>
    <w:rsid w:val="00F604C9"/>
    <w:rsid w:val="00F64CF1"/>
    <w:rsid w:val="00F80F4E"/>
    <w:rsid w:val="00F94171"/>
    <w:rsid w:val="00FA062F"/>
    <w:rsid w:val="00FB1DB8"/>
    <w:rsid w:val="00FB356B"/>
    <w:rsid w:val="00FC11A8"/>
    <w:rsid w:val="00FC12DA"/>
    <w:rsid w:val="00FC789F"/>
    <w:rsid w:val="00FD48C8"/>
    <w:rsid w:val="00FD530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D2C3"/>
  <w15:docId w15:val="{69765758-C54E-4CD8-9747-0B96BE373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11568"/>
    <w:pPr>
      <w:spacing w:before="180" w:after="180" w:line="480" w:lineRule="auto"/>
    </w:pPr>
  </w:style>
  <w:style w:type="paragraph" w:customStyle="1" w:styleId="FirstParagraph">
    <w:name w:val="First Paragraph"/>
    <w:basedOn w:val="BodyText"/>
    <w:next w:val="BodyText"/>
    <w:qFormat/>
    <w:rsid w:val="000B6839"/>
  </w:style>
  <w:style w:type="paragraph" w:customStyle="1" w:styleId="Compact">
    <w:name w:val="Compact"/>
    <w:basedOn w:val="BodyText"/>
    <w:qFormat/>
    <w:rsid w:val="00511568"/>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paragraph" w:styleId="Revision">
    <w:name w:val="Revision"/>
    <w:hidden/>
    <w:semiHidden/>
    <w:rsid w:val="003970FC"/>
    <w:pPr>
      <w:spacing w:after="0"/>
    </w:pPr>
  </w:style>
  <w:style w:type="character" w:styleId="CommentReference">
    <w:name w:val="annotation reference"/>
    <w:basedOn w:val="DefaultParagraphFont"/>
    <w:semiHidden/>
    <w:unhideWhenUsed/>
    <w:rsid w:val="002C52A1"/>
    <w:rPr>
      <w:sz w:val="16"/>
      <w:szCs w:val="16"/>
    </w:rPr>
  </w:style>
  <w:style w:type="paragraph" w:styleId="CommentText">
    <w:name w:val="annotation text"/>
    <w:basedOn w:val="Normal"/>
    <w:link w:val="CommentTextChar"/>
    <w:unhideWhenUsed/>
    <w:rsid w:val="002C52A1"/>
    <w:rPr>
      <w:sz w:val="20"/>
      <w:szCs w:val="20"/>
    </w:rPr>
  </w:style>
  <w:style w:type="character" w:customStyle="1" w:styleId="CommentTextChar">
    <w:name w:val="Comment Text Char"/>
    <w:basedOn w:val="DefaultParagraphFont"/>
    <w:link w:val="CommentText"/>
    <w:rsid w:val="002C52A1"/>
    <w:rPr>
      <w:sz w:val="20"/>
      <w:szCs w:val="20"/>
    </w:rPr>
  </w:style>
  <w:style w:type="paragraph" w:styleId="CommentSubject">
    <w:name w:val="annotation subject"/>
    <w:basedOn w:val="CommentText"/>
    <w:next w:val="CommentText"/>
    <w:link w:val="CommentSubjectChar"/>
    <w:semiHidden/>
    <w:unhideWhenUsed/>
    <w:rsid w:val="002C52A1"/>
    <w:rPr>
      <w:b/>
      <w:bCs/>
    </w:rPr>
  </w:style>
  <w:style w:type="character" w:customStyle="1" w:styleId="CommentSubjectChar">
    <w:name w:val="Comment Subject Char"/>
    <w:basedOn w:val="CommentTextChar"/>
    <w:link w:val="CommentSubject"/>
    <w:semiHidden/>
    <w:rsid w:val="002C52A1"/>
    <w:rPr>
      <w:b/>
      <w:bCs/>
      <w:sz w:val="20"/>
      <w:szCs w:val="20"/>
    </w:rPr>
  </w:style>
  <w:style w:type="paragraph" w:styleId="BalloonText">
    <w:name w:val="Balloon Text"/>
    <w:basedOn w:val="Normal"/>
    <w:link w:val="BalloonTextChar"/>
    <w:rsid w:val="002B696F"/>
    <w:pPr>
      <w:spacing w:after="0"/>
    </w:pPr>
    <w:rPr>
      <w:rFonts w:ascii="Tahoma" w:hAnsi="Tahoma" w:cs="Tahoma"/>
      <w:sz w:val="16"/>
      <w:szCs w:val="16"/>
    </w:rPr>
  </w:style>
  <w:style w:type="character" w:customStyle="1" w:styleId="BalloonTextChar">
    <w:name w:val="Balloon Text Char"/>
    <w:basedOn w:val="DefaultParagraphFont"/>
    <w:link w:val="BalloonText"/>
    <w:rsid w:val="002B696F"/>
    <w:rPr>
      <w:rFonts w:ascii="Tahoma" w:hAnsi="Tahoma" w:cs="Tahoma"/>
      <w:sz w:val="16"/>
      <w:szCs w:val="16"/>
    </w:rPr>
  </w:style>
  <w:style w:type="character" w:customStyle="1" w:styleId="q4iawc">
    <w:name w:val="q4iawc"/>
    <w:basedOn w:val="DefaultParagraphFont"/>
    <w:rsid w:val="00F11A5C"/>
  </w:style>
  <w:style w:type="character" w:customStyle="1" w:styleId="viiyi">
    <w:name w:val="viiyi"/>
    <w:basedOn w:val="DefaultParagraphFont"/>
    <w:rsid w:val="004F3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27D62-0F3F-460E-99EE-BB89084F1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1942</TotalTime>
  <Pages>25</Pages>
  <Words>12873</Words>
  <Characters>73381</Characters>
  <Application>Microsoft Office Word</Application>
  <DocSecurity>0</DocSecurity>
  <Lines>611</Lines>
  <Paragraphs>172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Title Goes Here</vt:lpstr>
      <vt:lpstr>Title Goes Here</vt:lpstr>
    </vt:vector>
  </TitlesOfParts>
  <Company/>
  <LinksUpToDate>false</LinksUpToDate>
  <CharactersWithSpaces>86082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creator>Joana Belmiro1,✉, and João Cascalheira2</dc:creator>
  <cp:lastModifiedBy>Joana Filipa Neto Belmiro</cp:lastModifiedBy>
  <cp:revision>40</cp:revision>
  <dcterms:created xsi:type="dcterms:W3CDTF">2022-09-09T18:24:00Z</dcterms:created>
  <dcterms:modified xsi:type="dcterms:W3CDTF">2022-09-27T23:56:00Z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31 August, 2022</vt:lpwstr>
  </property>
  <property fmtid="{D5CDD505-2E9C-101B-9397-08002B2CF9AE}" pid="6" name="highlights">
    <vt:lpwstr>These are the highlights.</vt:lpwstr>
  </property>
  <property fmtid="{D5CDD505-2E9C-101B-9397-08002B2CF9AE}" pid="7" name="output">
    <vt:lpwstr/>
  </property>
  <property fmtid="{D5CDD505-2E9C-101B-9397-08002B2CF9AE}" pid="8" name="GrammarlyDocumentId">
    <vt:lpwstr>12e2b86d957424feb7e277b331465bdb98d41519699567326542a5433350e00e</vt:lpwstr>
  </property>
  <property fmtid="{D5CDD505-2E9C-101B-9397-08002B2CF9AE}" pid="9" name="ZOTERO_PREF_1">
    <vt:lpwstr>&lt;data data-version="3" zotero-version="6.0.13"&gt;&lt;session id="oJCIdLx0"/&gt;&lt;style id="http://www.zotero.org/styles/journal-of-human-evolution" hasBibliography="1" bibliographyStyleHasBeenSet="0"/&gt;&lt;prefs&gt;&lt;pref name="fieldType" value="Field"/&gt;&lt;pref name="automa</vt:lpwstr>
  </property>
  <property fmtid="{D5CDD505-2E9C-101B-9397-08002B2CF9AE}" pid="10" name="ZOTERO_PREF_2">
    <vt:lpwstr>ticJournalAbbreviations" value="true"/&gt;&lt;/prefs&gt;&lt;/data&gt;</vt:lpwstr>
  </property>
</Properties>
</file>